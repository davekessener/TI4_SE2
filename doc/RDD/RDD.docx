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Liberation Überschrift Top - 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Style w:val="pl-c"/>
          <w:lang w:val="en-US"/>
        </w:rPr>
      </w:pPr>
      <w:r>
        <w:rPr>
          <w:rStyle w:val="pl-c"/>
          <w:rtl w:val="0"/>
          <w:lang w:val="en-US"/>
        </w:rPr>
        <w:t>Werkst</w:t>
      </w:r>
      <w:r>
        <w:rPr>
          <w:rStyle w:val="pl-c"/>
          <w:rtl w:val="0"/>
          <w:lang w:val="en-US"/>
        </w:rPr>
        <w:t>ü</w:t>
      </w:r>
      <w:r>
        <w:rPr>
          <w:rStyle w:val="pl-c"/>
          <w:rtl w:val="0"/>
          <w:lang w:val="en-US"/>
        </w:rPr>
        <w:t>ck Sortieranlage</w:t>
      </w:r>
    </w:p>
    <w:p>
      <w:pPr>
        <w:pStyle w:val="Liberation Überschrift Top - 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Style w:val="pl-c"/>
          <w:lang w:val="en-US"/>
        </w:rPr>
      </w:pPr>
      <w:r>
        <w:rPr>
          <w:rStyle w:val="pl-c"/>
          <w:rtl w:val="0"/>
          <w:lang w:val="en-US"/>
        </w:rPr>
        <w:t>Requirements and Design Documentation</w:t>
      </w:r>
    </w:p>
    <w:p>
      <w:pPr>
        <w:pStyle w:val="Liberation Überschrift Top - 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Style w:val="pl-c"/>
          <w:lang w:val="en-US"/>
        </w:rPr>
      </w:pPr>
      <w:r>
        <w:rPr>
          <w:rStyle w:val="pl-c"/>
          <w:rtl w:val="0"/>
          <w:lang w:val="en-US"/>
        </w:rPr>
        <w:t>(RDD)</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Style w:val="pl-c"/>
          <w:color w:val="000000"/>
          <w:u w:color="000000"/>
          <w:lang w:val="de-DE"/>
        </w:rPr>
      </w:pPr>
      <w:r>
        <w:rPr>
          <w:rStyle w:val="pl-c"/>
          <w:color w:val="000000"/>
          <w:u w:color="000000"/>
          <w:rtl w:val="0"/>
          <w:lang w:val="de-DE"/>
        </w:rPr>
        <w:t>Version 0.</w:t>
      </w:r>
      <w:r>
        <w:rPr>
          <w:rStyle w:val="pl-c"/>
          <w:color w:val="000000"/>
          <w:u w:color="000000"/>
          <w:rtl w:val="0"/>
          <w:lang w:val="de-DE"/>
        </w:rPr>
        <w:t>61</w:t>
      </w:r>
    </w:p>
    <w:p>
      <w:pPr>
        <w:pStyle w:val="Liberation Text - 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p>
    <w:p>
      <w:pPr>
        <w:pStyle w:val="Standard"/>
        <w:jc w:val="center"/>
        <w:rPr>
          <w:rStyle w:val="pl-c"/>
          <w:sz w:val="32"/>
          <w:szCs w:val="32"/>
        </w:rPr>
      </w:pPr>
      <w:r>
        <w:rPr>
          <w:rStyle w:val="pl-c"/>
          <w:sz w:val="32"/>
          <w:szCs w:val="32"/>
          <w:rtl w:val="0"/>
          <w:lang w:val="de-DE"/>
        </w:rPr>
        <w:t xml:space="preserve">ESEP </w:t>
      </w:r>
      <w:r>
        <w:rPr>
          <w:rStyle w:val="pl-c"/>
          <w:sz w:val="32"/>
          <w:szCs w:val="32"/>
          <w:rtl w:val="0"/>
          <w:lang w:val="de-DE"/>
        </w:rPr>
        <w:t xml:space="preserve">– </w:t>
      </w:r>
      <w:r>
        <w:rPr>
          <w:rStyle w:val="pl-c"/>
          <w:sz w:val="32"/>
          <w:szCs w:val="32"/>
          <w:rtl w:val="0"/>
          <w:lang w:val="de-DE"/>
        </w:rPr>
        <w:t xml:space="preserve">Praktikum </w:t>
      </w:r>
      <w:r>
        <w:rPr>
          <w:rStyle w:val="pl-c"/>
          <w:sz w:val="32"/>
          <w:szCs w:val="32"/>
          <w:rtl w:val="0"/>
          <w:lang w:val="de-DE"/>
        </w:rPr>
        <w:t xml:space="preserve">– </w:t>
      </w:r>
      <w:r>
        <w:rPr>
          <w:rStyle w:val="pl-c"/>
          <w:sz w:val="32"/>
          <w:szCs w:val="32"/>
          <w:rtl w:val="0"/>
          <w:lang w:val="de-DE"/>
        </w:rPr>
        <w:t>SS 2016</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Style w:val="pl-c"/>
          <w:color w:val="000000"/>
          <w:u w:color="000000"/>
        </w:rPr>
      </w:pPr>
      <w:r>
        <w:rPr>
          <w:rStyle w:val="pl-c"/>
          <w:color w:val="000000"/>
          <w:u w:color="000000"/>
          <w:rtl w:val="0"/>
          <w:lang w:val="de-DE"/>
        </w:rPr>
        <w:t>Haidarbaigi, Diana, 2160484, Diana.Haidarbaigi@haw-hamburg.de</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Style w:val="pl-c"/>
          <w:color w:val="000000"/>
          <w:u w:color="000000"/>
          <w:lang w:val="de-DE"/>
        </w:rPr>
      </w:pPr>
      <w:r>
        <w:rPr>
          <w:rStyle w:val="pl-c"/>
          <w:color w:val="000000"/>
          <w:u w:color="000000"/>
          <w:rtl w:val="0"/>
          <w:lang w:val="de-DE"/>
        </w:rPr>
        <w:t>Kessener, Daniel, 2159858, Daniel.Kessener@haw-hamburg.de</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Style w:val="pl-c"/>
          <w:color w:val="000000"/>
          <w:u w:color="000000"/>
          <w:lang w:val="de-DE"/>
        </w:rPr>
      </w:pPr>
      <w:r>
        <w:rPr>
          <w:rStyle w:val="pl-c"/>
          <w:color w:val="000000"/>
          <w:u w:color="000000"/>
          <w:rtl w:val="0"/>
          <w:lang w:val="de-DE"/>
        </w:rPr>
        <w:t>Schuler, Malte, 2227928, Malte.Schuler</w:t>
      </w:r>
      <w:r>
        <w:rPr>
          <w:rStyle w:val="pl-c"/>
          <w:color w:val="000000"/>
          <w:u w:color="000000"/>
          <w:rtl w:val="0"/>
          <w:lang w:val="de-DE"/>
        </w:rPr>
        <w:t>@haw-hamburg.de</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lang w:val="de-DE"/>
        </w:rPr>
      </w:pPr>
    </w:p>
    <w:p>
      <w:pPr>
        <w:pStyle w:val="Standard"/>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sz w:val="30"/>
          <w:szCs w:val="30"/>
        </w:rPr>
      </w:pPr>
      <w:r>
        <w:rPr>
          <w:rStyle w:val="pl-c"/>
          <w:sz w:val="30"/>
          <w:szCs w:val="30"/>
          <w:rtl w:val="0"/>
          <w:lang w:val="de-DE"/>
        </w:rPr>
        <w:t>Ä</w:t>
      </w:r>
      <w:r>
        <w:rPr>
          <w:rStyle w:val="pl-c"/>
          <w:sz w:val="30"/>
          <w:szCs w:val="30"/>
          <w:rtl w:val="0"/>
          <w:lang w:val="de-DE"/>
        </w:rPr>
        <w:t>nderungshistorie:</w:t>
      </w:r>
    </w:p>
    <w:tbl>
      <w:tblPr>
        <w:tblW w:w="8946" w:type="dxa"/>
        <w:jc w:val="left"/>
        <w:tblInd w:w="11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43"/>
        <w:gridCol w:w="1934"/>
        <w:gridCol w:w="1381"/>
        <w:gridCol w:w="4388"/>
      </w:tblGrid>
      <w:tr>
        <w:tblPrEx>
          <w:shd w:val="clear" w:color="auto" w:fill="ced7e7"/>
        </w:tblPrEx>
        <w:trPr>
          <w:trHeight w:val="27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b w:val="1"/>
                <w:bCs w:val="1"/>
                <w:rtl w:val="0"/>
                <w:lang w:val="de-DE"/>
              </w:rPr>
              <w:t>Version</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b w:val="1"/>
                <w:bCs w:val="1"/>
                <w:rtl w:val="0"/>
                <w:lang w:val="de-DE"/>
              </w:rPr>
              <w:t>Autor</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b w:val="1"/>
                <w:bCs w:val="1"/>
                <w:rtl w:val="0"/>
                <w:lang w:val="de-DE"/>
              </w:rPr>
              <w:t>Datum</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b w:val="1"/>
                <w:bCs w:val="1"/>
                <w:rtl w:val="0"/>
                <w:lang w:val="de-DE"/>
              </w:rPr>
              <w:t>Anmerkungen/</w:t>
            </w:r>
            <w:r>
              <w:rPr>
                <w:rStyle w:val="pl-c"/>
                <w:b w:val="1"/>
                <w:bCs w:val="1"/>
                <w:rtl w:val="0"/>
                <w:lang w:val="de-DE"/>
              </w:rPr>
              <w:t>Ä</w:t>
            </w:r>
            <w:r>
              <w:rPr>
                <w:rStyle w:val="pl-c"/>
                <w:b w:val="1"/>
                <w:bCs w:val="1"/>
                <w:rtl w:val="0"/>
                <w:lang w:val="de-DE"/>
              </w:rPr>
              <w:t>nderungen</w:t>
            </w:r>
          </w:p>
        </w:tc>
      </w:tr>
      <w:tr>
        <w:tblPrEx>
          <w:shd w:val="clear" w:color="auto" w:fill="ced7e7"/>
        </w:tblPrEx>
        <w:trPr>
          <w:trHeight w:val="30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0.1</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Thomas Lehmann</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2014-09-17</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pPr>
            <w:r>
              <w:rPr>
                <w:rStyle w:val="pl-c"/>
                <w:rFonts w:ascii="Times New Roman" w:hAnsi="Times New Roman" w:hint="default"/>
                <w:i w:val="1"/>
                <w:iCs w:val="1"/>
                <w:color w:val="ff0000"/>
                <w:kern w:val="1"/>
                <w:sz w:val="24"/>
                <w:szCs w:val="24"/>
                <w:u w:color="ff0000"/>
                <w:rtl w:val="0"/>
                <w:lang w:val="de-DE"/>
              </w:rPr>
              <w:t>Ü</w:t>
            </w:r>
            <w:r>
              <w:rPr>
                <w:rStyle w:val="pl-c"/>
                <w:rFonts w:ascii="Times New Roman" w:hAnsi="Times New Roman"/>
                <w:i w:val="1"/>
                <w:iCs w:val="1"/>
                <w:color w:val="ff0000"/>
                <w:kern w:val="1"/>
                <w:sz w:val="24"/>
                <w:szCs w:val="24"/>
                <w:u w:color="ff0000"/>
                <w:rtl w:val="0"/>
                <w:lang w:val="de-DE"/>
              </w:rPr>
              <w:t>berarbeitung des Templates</w:t>
            </w:r>
          </w:p>
        </w:tc>
      </w:tr>
      <w:tr>
        <w:tblPrEx>
          <w:shd w:val="clear" w:color="auto" w:fill="ced7e7"/>
        </w:tblPrEx>
        <w:trPr>
          <w:trHeight w:val="60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0.2</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Thomas Lehmann</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2015-09-20</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pPr>
            <w:r>
              <w:rPr>
                <w:rStyle w:val="pl-c"/>
                <w:rFonts w:ascii="Times New Roman" w:hAnsi="Times New Roman"/>
                <w:i w:val="1"/>
                <w:iCs w:val="1"/>
                <w:color w:val="ff0000"/>
                <w:kern w:val="1"/>
                <w:sz w:val="24"/>
                <w:szCs w:val="24"/>
                <w:u w:color="ff0000"/>
                <w:rtl w:val="0"/>
                <w:lang w:val="de-DE"/>
              </w:rPr>
              <w:t>Einarbeitung von Arbeitsauftr</w:t>
            </w:r>
            <w:r>
              <w:rPr>
                <w:rStyle w:val="pl-c"/>
                <w:rFonts w:ascii="Times New Roman" w:hAnsi="Times New Roman" w:hint="default"/>
                <w:i w:val="1"/>
                <w:iCs w:val="1"/>
                <w:color w:val="ff0000"/>
                <w:kern w:val="1"/>
                <w:sz w:val="24"/>
                <w:szCs w:val="24"/>
                <w:u w:color="ff0000"/>
                <w:rtl w:val="0"/>
                <w:lang w:val="de-DE"/>
              </w:rPr>
              <w:t>ä</w:t>
            </w:r>
            <w:r>
              <w:rPr>
                <w:rStyle w:val="pl-c"/>
                <w:rFonts w:ascii="Times New Roman" w:hAnsi="Times New Roman"/>
                <w:i w:val="1"/>
                <w:iCs w:val="1"/>
                <w:color w:val="ff0000"/>
                <w:kern w:val="1"/>
                <w:sz w:val="24"/>
                <w:szCs w:val="24"/>
                <w:u w:color="ff0000"/>
                <w:rtl w:val="0"/>
                <w:lang w:val="de-DE"/>
              </w:rPr>
              <w:t>gen und Erwartungen in die Kommentare</w:t>
            </w:r>
          </w:p>
        </w:tc>
      </w:tr>
      <w:tr>
        <w:tblPrEx>
          <w:shd w:val="clear" w:color="auto" w:fill="ced7e7"/>
        </w:tblPrEx>
        <w:trPr>
          <w:trHeight w:val="60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0.3</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Thomas Lehmann</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de-DE"/>
              </w:rPr>
              <w:t>2015-09-28</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pPr>
            <w:r>
              <w:rPr>
                <w:rStyle w:val="pl-c"/>
                <w:rFonts w:ascii="Times New Roman" w:hAnsi="Times New Roman"/>
                <w:i w:val="1"/>
                <w:iCs w:val="1"/>
                <w:color w:val="ff0000"/>
                <w:kern w:val="1"/>
                <w:sz w:val="24"/>
                <w:szCs w:val="24"/>
                <w:u w:color="ff0000"/>
                <w:rtl w:val="0"/>
                <w:lang w:val="de-DE"/>
              </w:rPr>
              <w:t xml:space="preserve">Entfernung </w:t>
            </w:r>
            <w:r>
              <w:rPr>
                <w:rStyle w:val="pl-c"/>
                <w:rFonts w:ascii="Times New Roman" w:hAnsi="Times New Roman" w:hint="default"/>
                <w:i w:val="1"/>
                <w:iCs w:val="1"/>
                <w:color w:val="ff0000"/>
                <w:kern w:val="1"/>
                <w:sz w:val="24"/>
                <w:szCs w:val="24"/>
                <w:u w:color="ff0000"/>
                <w:rtl w:val="0"/>
                <w:lang w:val="de-DE"/>
              </w:rPr>
              <w:t>ü</w:t>
            </w:r>
            <w:r>
              <w:rPr>
                <w:rStyle w:val="pl-c"/>
                <w:rFonts w:ascii="Times New Roman" w:hAnsi="Times New Roman"/>
                <w:i w:val="1"/>
                <w:iCs w:val="1"/>
                <w:color w:val="ff0000"/>
                <w:kern w:val="1"/>
                <w:sz w:val="24"/>
                <w:szCs w:val="24"/>
                <w:u w:color="ff0000"/>
                <w:rtl w:val="0"/>
                <w:lang w:val="de-DE"/>
              </w:rPr>
              <w:t>berfl</w:t>
            </w:r>
            <w:r>
              <w:rPr>
                <w:rStyle w:val="pl-c"/>
                <w:rFonts w:ascii="Times New Roman" w:hAnsi="Times New Roman" w:hint="default"/>
                <w:i w:val="1"/>
                <w:iCs w:val="1"/>
                <w:color w:val="ff0000"/>
                <w:kern w:val="1"/>
                <w:sz w:val="24"/>
                <w:szCs w:val="24"/>
                <w:u w:color="ff0000"/>
                <w:rtl w:val="0"/>
                <w:lang w:val="de-DE"/>
              </w:rPr>
              <w:t>ü</w:t>
            </w:r>
            <w:r>
              <w:rPr>
                <w:rStyle w:val="pl-c"/>
                <w:rFonts w:ascii="Times New Roman" w:hAnsi="Times New Roman"/>
                <w:i w:val="1"/>
                <w:iCs w:val="1"/>
                <w:color w:val="ff0000"/>
                <w:kern w:val="1"/>
                <w:sz w:val="24"/>
                <w:szCs w:val="24"/>
                <w:u w:color="ff0000"/>
                <w:rtl w:val="0"/>
                <w:lang w:val="de-DE"/>
              </w:rPr>
              <w:t>ssiger Kapitel, Detailierung einiger Beschreibungen.</w:t>
            </w:r>
          </w:p>
        </w:tc>
      </w:tr>
      <w:tr>
        <w:tblPrEx>
          <w:shd w:val="clear" w:color="auto" w:fill="ced7e7"/>
        </w:tblPrEx>
        <w:trPr>
          <w:trHeight w:val="30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en-US"/>
              </w:rPr>
              <w:t>0.4</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en-US"/>
              </w:rPr>
              <w:t>Thomas Lehmann</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i w:val="1"/>
                <w:iCs w:val="1"/>
                <w:color w:val="ff0000"/>
                <w:kern w:val="1"/>
                <w:sz w:val="24"/>
                <w:szCs w:val="24"/>
                <w:u w:color="ff0000"/>
                <w:rtl w:val="0"/>
                <w:lang w:val="en-US"/>
              </w:rPr>
              <w:t>2016-03-11</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pPr>
            <w:r>
              <w:rPr>
                <w:rStyle w:val="pl-c"/>
                <w:rFonts w:ascii="Times New Roman" w:hAnsi="Times New Roman"/>
                <w:i w:val="1"/>
                <w:iCs w:val="1"/>
                <w:color w:val="ff0000"/>
                <w:kern w:val="1"/>
                <w:sz w:val="24"/>
                <w:szCs w:val="24"/>
                <w:u w:color="ff0000"/>
                <w:rtl w:val="0"/>
                <w:lang w:val="en-US"/>
              </w:rPr>
              <w:t>Anpassung an ESEP</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kern w:val="1"/>
                <w:sz w:val="24"/>
                <w:szCs w:val="24"/>
                <w:rtl w:val="0"/>
                <w:lang w:val="de-DE"/>
              </w:rPr>
              <w:t>0.</w:t>
            </w:r>
            <w:r>
              <w:rPr>
                <w:rStyle w:val="pl-c"/>
                <w:rFonts w:ascii="Times New Roman" w:hAnsi="Times New Roman"/>
                <w:kern w:val="1"/>
                <w:sz w:val="24"/>
                <w:szCs w:val="24"/>
                <w:rtl w:val="0"/>
                <w:lang w:val="de-DE"/>
              </w:rPr>
              <w:t>4</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kern w:val="1"/>
                <w:sz w:val="24"/>
                <w:szCs w:val="24"/>
                <w:rtl w:val="0"/>
                <w:lang w:val="de-DE"/>
              </w:rPr>
              <w:t>Malte Schuler</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jc w:val="center"/>
            </w:pPr>
            <w:r>
              <w:rPr>
                <w:rStyle w:val="pl-c"/>
                <w:rFonts w:ascii="Times New Roman" w:hAnsi="Times New Roman"/>
                <w:kern w:val="1"/>
                <w:sz w:val="24"/>
                <w:szCs w:val="24"/>
                <w:rtl w:val="0"/>
                <w:lang w:val="de-DE"/>
              </w:rPr>
              <w:t>2016-04-05</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1"/>
              <w:spacing w:after="0" w:line="240" w:lineRule="auto"/>
            </w:pPr>
            <w:r>
              <w:rPr>
                <w:rStyle w:val="pl-c"/>
                <w:kern w:val="1"/>
                <w:rtl w:val="0"/>
                <w:lang w:val="de-DE"/>
              </w:rPr>
              <w:t>Einarbeitung pers</w:t>
            </w:r>
            <w:r>
              <w:rPr>
                <w:rStyle w:val="pl-c"/>
                <w:kern w:val="1"/>
                <w:rtl w:val="0"/>
                <w:lang w:val="de-DE"/>
              </w:rPr>
              <w:t>ö</w:t>
            </w:r>
            <w:r>
              <w:rPr>
                <w:rStyle w:val="pl-c"/>
                <w:kern w:val="1"/>
                <w:rtl w:val="0"/>
                <w:lang w:val="de-DE"/>
              </w:rPr>
              <w:t>nlicher Details sowie Randbedingungen</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rtl w:val="0"/>
                <w:lang w:val="de-DE"/>
              </w:rPr>
              <w:t>0.</w:t>
            </w:r>
            <w:r>
              <w:rPr>
                <w:rStyle w:val="pl-c"/>
                <w:rtl w:val="0"/>
                <w:lang w:val="de-DE"/>
              </w:rPr>
              <w:t>5</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rtl w:val="0"/>
                <w:lang w:val="de-DE"/>
              </w:rPr>
              <w:t>Malte Schuler</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rtl w:val="0"/>
                <w:lang w:val="de-DE"/>
              </w:rPr>
              <w:t>2016-04-05</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pPr>
            <w:r>
              <w:rPr>
                <w:rStyle w:val="pl-c"/>
                <w:rtl w:val="0"/>
                <w:lang w:val="de-DE"/>
              </w:rPr>
              <w:t>Teamorganisation Teil Update</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rtl w:val="0"/>
                <w:lang w:val="de-DE"/>
              </w:rPr>
              <w:t>0.</w:t>
            </w:r>
            <w:r>
              <w:rPr>
                <w:rStyle w:val="pl-c"/>
                <w:rtl w:val="0"/>
                <w:lang w:val="de-DE"/>
              </w:rPr>
              <w:t>51</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rtl w:val="0"/>
                <w:lang w:val="de-DE"/>
              </w:rPr>
              <w:t>Malte Schuler</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jc w:val="center"/>
            </w:pPr>
            <w:r>
              <w:rPr>
                <w:rStyle w:val="pl-c"/>
                <w:rtl w:val="0"/>
                <w:lang w:val="de-DE"/>
              </w:rPr>
              <w:t>2016-04-05</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pacing w:after="0" w:line="240" w:lineRule="auto"/>
            </w:pPr>
            <w:r>
              <w:rPr>
                <w:rStyle w:val="pl-c"/>
                <w:rtl w:val="0"/>
                <w:lang w:val="de-DE"/>
              </w:rPr>
              <w:t>Formatierung und Automatisches Inhaltsverzeichnis</w:t>
            </w:r>
          </w:p>
        </w:tc>
      </w:tr>
      <w:tr>
        <w:tblPrEx>
          <w:shd w:val="clear" w:color="auto" w:fill="ced7e7"/>
        </w:tblPrEx>
        <w:trPr>
          <w:trHeight w:val="131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0.6</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Diana Haidarbaigi</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2016-04-05</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Teamorganisation vorerst abgeschlosse</w:t>
            </w: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p>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Stakeholder und Anforderungsanalyse erarbeitet</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0.61</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Diana Haidarbaigi</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2016-04-06</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Anforderungen gem</w:t>
            </w:r>
            <w:r>
              <w:rPr>
                <w:rFonts w:ascii="Lucida Grande" w:cs="Cambria" w:hAnsi="Lucida Grande"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äß </w:t>
            </w: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 xml:space="preserve">der Absprachen </w:t>
            </w:r>
            <w:r>
              <w:rPr>
                <w:rFonts w:ascii="Lucida Grande" w:cs="Cambria" w:hAnsi="Lucida Grande"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ü</w:t>
            </w: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berarbeitet</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0.7</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Diana Haidarbaigi</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2016-04-16</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Use Cases hinzugef</w:t>
            </w:r>
            <w:r>
              <w:rPr>
                <w:rFonts w:ascii="Lucida Grande" w:cs="Cambria" w:hAnsi="Lucida Grande"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ü</w:t>
            </w: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gt</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0.71</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Diana Haidarbaigi</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2016-04-18</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PSP/Trackikng bearbeitet.</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0.72</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Diana Haidarbaigi</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2016-04-18</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Use Cases hinzugef</w:t>
            </w:r>
            <w:r>
              <w:rPr>
                <w:rFonts w:ascii="Lucida Grande" w:cs="Cambria" w:hAnsi="Lucida Grande"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ü</w:t>
            </w: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gt und bearbeitet</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0.73</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Diana Haidarbaigi</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2016-04-19</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Dritter Use Case abgeschlossen</w:t>
            </w:r>
          </w:p>
        </w:tc>
      </w:tr>
      <w:tr>
        <w:tblPrEx>
          <w:shd w:val="clear" w:color="auto" w:fill="ced7e7"/>
        </w:tblPrEx>
        <w:trPr>
          <w:trHeight w:val="53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0.74</w:t>
            </w: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Diana Haidarbaigi</w:t>
            </w: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center"/>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2016-04-19</w:t>
            </w: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 w:val="left" w:pos="9132"/>
              </w:tabs>
              <w:suppressAutoHyphens w:val="0"/>
              <w:bidi w:val="0"/>
              <w:spacing w:before="0" w:after="0" w:line="240" w:lineRule="auto"/>
              <w:ind w:left="0" w:right="0" w:firstLine="0"/>
              <w:jc w:val="left"/>
              <w:outlineLvl w:val="9"/>
              <w:rPr>
                <w:rtl w:val="0"/>
              </w:rPr>
            </w:pP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Architektur- und Datenmodell hinzugef</w:t>
            </w:r>
            <w:r>
              <w:rPr>
                <w:rFonts w:ascii="Lucida Grande" w:cs="Cambria" w:hAnsi="Lucida Grande" w:eastAsia="Cambria" w:hint="default"/>
                <w:b w:val="0"/>
                <w:bCs w:val="0"/>
                <w:i w:val="0"/>
                <w:iCs w:val="0"/>
                <w:caps w:val="0"/>
                <w:smallCaps w:val="0"/>
                <w:strike w:val="0"/>
                <w:dstrike w:val="0"/>
                <w:outline w:val="0"/>
                <w:color w:val="000000"/>
                <w:spacing w:val="0"/>
                <w:kern w:val="0"/>
                <w:position w:val="0"/>
                <w:sz w:val="22"/>
                <w:szCs w:val="22"/>
                <w:u w:val="none" w:color="000000"/>
                <w:vertAlign w:val="baseline"/>
                <w:rtl w:val="0"/>
              </w:rPr>
              <w:t>ü</w:t>
            </w:r>
            <w:r>
              <w:rPr>
                <w:rFonts w:ascii="Lucida Grande" w:cs="Cambria" w:hAnsi="Lucida Grande"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gt</w:t>
            </w:r>
          </w:p>
        </w:tc>
      </w:tr>
      <w:tr>
        <w:tblPrEx>
          <w:shd w:val="clear" w:color="auto" w:fill="ced7e7"/>
        </w:tblPrEx>
        <w:trPr>
          <w:trHeight w:val="27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2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Standard"/>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ind w:left="5" w:hanging="5"/>
      </w:pPr>
      <w:r>
        <w:br w:type="page"/>
      </w:r>
    </w:p>
    <w:p>
      <w:pPr>
        <w:pStyle w:val="Standard"/>
      </w:pPr>
      <w:r>
        <w:rPr>
          <w:rtl w:val="0"/>
        </w:rPr>
        <w:t xml:space="preserve"> Inhalt</w:t>
      </w:r>
    </w:p>
    <w:p>
      <w:pPr>
        <w:pStyle w:val="Standard"/>
      </w:pPr>
      <w:r>
        <w:rPr/>
        <w:fldChar w:fldCharType="begin" w:fldLock="0"/>
      </w:r>
      <w:r>
        <w:instrText xml:space="preserve"> TOC \t "Überschrift 1, 1,Überschrift 2, 2,Überschrift 3, 3"</w:instrText>
      </w:r>
      <w:r>
        <w:rPr/>
        <w:fldChar w:fldCharType="separate" w:fldLock="0"/>
      </w:r>
    </w:p>
    <w:p>
      <w:pPr>
        <w:pStyle w:val="TOC 1"/>
      </w:pPr>
      <w:r>
        <w:rPr>
          <w:rtl w:val="0"/>
        </w:rPr>
        <w:t xml:space="preserve"> Teamorganisation</w:t>
        <w:tab/>
      </w:r>
      <w:r>
        <w:rPr/>
        <w:fldChar w:fldCharType="begin" w:fldLock="0"/>
      </w:r>
      <w:r>
        <w:instrText xml:space="preserve"> PAGEREF _Toc \h </w:instrText>
      </w:r>
      <w:r>
        <w:rPr/>
        <w:fldChar w:fldCharType="separate" w:fldLock="0"/>
      </w:r>
      <w:r>
        <w:rPr>
          <w:rtl w:val="0"/>
        </w:rPr>
        <w:t>6</w:t>
      </w:r>
      <w:r>
        <w:rPr/>
        <w:fldChar w:fldCharType="end" w:fldLock="0"/>
      </w:r>
    </w:p>
    <w:p>
      <w:pPr>
        <w:pStyle w:val="TOC 2"/>
        <w:numPr>
          <w:ilvl w:val="1"/>
          <w:numId w:val="1"/>
        </w:numPr>
      </w:pPr>
      <w:r>
        <w:rPr>
          <w:rtl w:val="0"/>
        </w:rPr>
        <w:t>Verantwortlichkeiten</w:t>
        <w:tab/>
      </w:r>
      <w:r>
        <w:rPr/>
        <w:fldChar w:fldCharType="begin" w:fldLock="0"/>
      </w:r>
      <w:r>
        <w:instrText xml:space="preserve"> PAGEREF _Toc1 \h </w:instrText>
      </w:r>
      <w:r>
        <w:rPr/>
        <w:fldChar w:fldCharType="separate" w:fldLock="0"/>
      </w:r>
      <w:r>
        <w:rPr>
          <w:rtl w:val="0"/>
        </w:rPr>
        <w:t>6</w:t>
      </w:r>
      <w:r>
        <w:rPr/>
        <w:fldChar w:fldCharType="end" w:fldLock="0"/>
      </w:r>
    </w:p>
    <w:p>
      <w:pPr>
        <w:pStyle w:val="TOC 2"/>
        <w:numPr>
          <w:ilvl w:val="1"/>
          <w:numId w:val="2"/>
        </w:numPr>
      </w:pPr>
      <w:r>
        <w:rPr>
          <w:rtl w:val="0"/>
        </w:rPr>
        <w:t>Absprachen</w:t>
        <w:tab/>
      </w:r>
      <w:r>
        <w:rPr/>
        <w:fldChar w:fldCharType="begin" w:fldLock="0"/>
      </w:r>
      <w:r>
        <w:instrText xml:space="preserve"> PAGEREF _Toc2 \h </w:instrText>
      </w:r>
      <w:r>
        <w:rPr/>
        <w:fldChar w:fldCharType="separate" w:fldLock="0"/>
      </w:r>
      <w:r>
        <w:rPr>
          <w:rtl w:val="0"/>
        </w:rPr>
        <w:t>6</w:t>
      </w:r>
      <w:r>
        <w:rPr/>
        <w:fldChar w:fldCharType="end" w:fldLock="0"/>
      </w:r>
    </w:p>
    <w:p>
      <w:pPr>
        <w:pStyle w:val="TOC 2"/>
        <w:numPr>
          <w:ilvl w:val="1"/>
          <w:numId w:val="2"/>
        </w:numPr>
      </w:pPr>
      <w:r>
        <w:rPr>
          <w:rtl w:val="0"/>
        </w:rPr>
        <w:t>Repository-Konzept</w:t>
        <w:tab/>
      </w:r>
      <w:r>
        <w:rPr/>
        <w:fldChar w:fldCharType="begin" w:fldLock="0"/>
      </w:r>
      <w:r>
        <w:instrText xml:space="preserve"> PAGEREF _Toc3 \h </w:instrText>
      </w:r>
      <w:r>
        <w:rPr/>
        <w:fldChar w:fldCharType="separate" w:fldLock="0"/>
      </w:r>
      <w:r>
        <w:rPr>
          <w:rtl w:val="0"/>
        </w:rPr>
        <w:t>7</w:t>
      </w:r>
      <w:r>
        <w:rPr/>
        <w:fldChar w:fldCharType="end" w:fldLock="0"/>
      </w:r>
    </w:p>
    <w:p>
      <w:pPr>
        <w:pStyle w:val="TOC 1"/>
        <w:numPr>
          <w:ilvl w:val="0"/>
          <w:numId w:val="3"/>
        </w:numPr>
      </w:pPr>
      <w:r>
        <w:rPr>
          <w:rtl w:val="0"/>
        </w:rPr>
        <w:t>Projektplan</w:t>
        <w:tab/>
      </w:r>
      <w:r>
        <w:rPr/>
        <w:fldChar w:fldCharType="begin" w:fldLock="0"/>
      </w:r>
      <w:r>
        <w:instrText xml:space="preserve"> PAGEREF _Toc4 \h </w:instrText>
      </w:r>
      <w:r>
        <w:rPr/>
        <w:fldChar w:fldCharType="separate" w:fldLock="0"/>
      </w:r>
      <w:r>
        <w:rPr>
          <w:rtl w:val="0"/>
        </w:rPr>
        <w:t>8</w:t>
      </w:r>
      <w:r>
        <w:rPr/>
        <w:fldChar w:fldCharType="end" w:fldLock="0"/>
      </w:r>
    </w:p>
    <w:p>
      <w:pPr>
        <w:pStyle w:val="TOC 2"/>
        <w:numPr>
          <w:ilvl w:val="1"/>
          <w:numId w:val="3"/>
        </w:numPr>
      </w:pPr>
      <w:r>
        <w:rPr>
          <w:rtl w:val="0"/>
        </w:rPr>
        <w:t>PSP/Zeitplan/Tracking</w:t>
        <w:tab/>
      </w:r>
      <w:r>
        <w:rPr/>
        <w:fldChar w:fldCharType="begin" w:fldLock="0"/>
      </w:r>
      <w:r>
        <w:instrText xml:space="preserve"> PAGEREF _Toc5 \h </w:instrText>
      </w:r>
      <w:r>
        <w:rPr/>
        <w:fldChar w:fldCharType="separate" w:fldLock="0"/>
      </w:r>
      <w:r>
        <w:rPr>
          <w:rtl w:val="0"/>
        </w:rPr>
        <w:t>8</w:t>
      </w:r>
      <w:r>
        <w:rPr/>
        <w:fldChar w:fldCharType="end" w:fldLock="0"/>
      </w:r>
    </w:p>
    <w:p>
      <w:pPr>
        <w:pStyle w:val="TOC 2"/>
        <w:numPr>
          <w:ilvl w:val="1"/>
          <w:numId w:val="4"/>
        </w:numPr>
      </w:pPr>
      <w:r>
        <w:rPr>
          <w:rtl w:val="0"/>
        </w:rPr>
        <w:t>Qualitätssicherung</w:t>
        <w:tab/>
      </w:r>
      <w:r>
        <w:rPr/>
        <w:fldChar w:fldCharType="begin" w:fldLock="0"/>
      </w:r>
      <w:r>
        <w:instrText xml:space="preserve"> PAGEREF _Toc6 \h </w:instrText>
      </w:r>
      <w:r>
        <w:rPr/>
        <w:fldChar w:fldCharType="separate" w:fldLock="0"/>
      </w:r>
      <w:r>
        <w:rPr>
          <w:rtl w:val="0"/>
        </w:rPr>
        <w:t>9</w:t>
      </w:r>
      <w:r>
        <w:rPr/>
        <w:fldChar w:fldCharType="end" w:fldLock="0"/>
      </w:r>
    </w:p>
    <w:p>
      <w:pPr>
        <w:pStyle w:val="TOC 1"/>
        <w:numPr>
          <w:ilvl w:val="0"/>
          <w:numId w:val="5"/>
        </w:numPr>
      </w:pPr>
      <w:r>
        <w:rPr>
          <w:rtl w:val="0"/>
        </w:rPr>
        <w:t>Randbedingungen</w:t>
        <w:tab/>
      </w:r>
      <w:r>
        <w:rPr/>
        <w:fldChar w:fldCharType="begin" w:fldLock="0"/>
      </w:r>
      <w:r>
        <w:instrText xml:space="preserve"> PAGEREF _Toc7 \h </w:instrText>
      </w:r>
      <w:r>
        <w:rPr/>
        <w:fldChar w:fldCharType="separate" w:fldLock="0"/>
      </w:r>
      <w:r>
        <w:rPr>
          <w:rtl w:val="0"/>
        </w:rPr>
        <w:t>10</w:t>
      </w:r>
      <w:r>
        <w:rPr/>
        <w:fldChar w:fldCharType="end" w:fldLock="0"/>
      </w:r>
    </w:p>
    <w:p>
      <w:pPr>
        <w:pStyle w:val="TOC 2"/>
        <w:numPr>
          <w:ilvl w:val="1"/>
          <w:numId w:val="5"/>
        </w:numPr>
      </w:pPr>
      <w:r>
        <w:rPr>
          <w:rtl w:val="0"/>
        </w:rPr>
        <w:t xml:space="preserve"> Entwicklungsumgebung</w:t>
        <w:tab/>
      </w:r>
      <w:r>
        <w:rPr/>
        <w:fldChar w:fldCharType="begin" w:fldLock="0"/>
      </w:r>
      <w:r>
        <w:instrText xml:space="preserve"> PAGEREF _Toc8 \h </w:instrText>
      </w:r>
      <w:r>
        <w:rPr/>
        <w:fldChar w:fldCharType="separate" w:fldLock="0"/>
      </w:r>
      <w:r>
        <w:rPr>
          <w:rtl w:val="0"/>
        </w:rPr>
        <w:t>10</w:t>
      </w:r>
      <w:r>
        <w:rPr/>
        <w:fldChar w:fldCharType="end" w:fldLock="0"/>
      </w:r>
    </w:p>
    <w:p>
      <w:pPr>
        <w:pStyle w:val="TOC 2"/>
        <w:numPr>
          <w:ilvl w:val="1"/>
          <w:numId w:val="6"/>
        </w:numPr>
      </w:pPr>
      <w:r>
        <w:rPr>
          <w:rtl w:val="0"/>
        </w:rPr>
        <w:t>Werkzeuge</w:t>
        <w:tab/>
      </w:r>
      <w:r>
        <w:rPr/>
        <w:fldChar w:fldCharType="begin" w:fldLock="0"/>
      </w:r>
      <w:r>
        <w:instrText xml:space="preserve"> PAGEREF _Toc9 \h </w:instrText>
      </w:r>
      <w:r>
        <w:rPr/>
        <w:fldChar w:fldCharType="separate" w:fldLock="0"/>
      </w:r>
      <w:r>
        <w:rPr>
          <w:rtl w:val="0"/>
        </w:rPr>
        <w:t>10</w:t>
      </w:r>
      <w:r>
        <w:rPr/>
        <w:fldChar w:fldCharType="end" w:fldLock="0"/>
      </w:r>
    </w:p>
    <w:p>
      <w:pPr>
        <w:pStyle w:val="TOC 2"/>
        <w:numPr>
          <w:ilvl w:val="1"/>
          <w:numId w:val="7"/>
        </w:numPr>
      </w:pPr>
      <w:r>
        <w:rPr>
          <w:rtl w:val="0"/>
        </w:rPr>
        <w:t>Sprachen</w:t>
        <w:tab/>
      </w:r>
      <w:r>
        <w:rPr/>
        <w:fldChar w:fldCharType="begin" w:fldLock="0"/>
      </w:r>
      <w:r>
        <w:instrText xml:space="preserve"> PAGEREF _Toc10 \h </w:instrText>
      </w:r>
      <w:r>
        <w:rPr/>
        <w:fldChar w:fldCharType="separate" w:fldLock="0"/>
      </w:r>
      <w:r>
        <w:rPr>
          <w:rtl w:val="0"/>
        </w:rPr>
        <w:t>10</w:t>
      </w:r>
      <w:r>
        <w:rPr/>
        <w:fldChar w:fldCharType="end" w:fldLock="0"/>
      </w:r>
    </w:p>
    <w:p>
      <w:pPr>
        <w:pStyle w:val="TOC 1"/>
        <w:numPr>
          <w:ilvl w:val="0"/>
          <w:numId w:val="8"/>
        </w:numPr>
      </w:pPr>
      <w:r>
        <w:rPr>
          <w:rtl w:val="0"/>
        </w:rPr>
        <w:t>Requirements und Use Cases</w:t>
        <w:tab/>
      </w:r>
      <w:r>
        <w:rPr/>
        <w:fldChar w:fldCharType="begin" w:fldLock="0"/>
      </w:r>
      <w:r>
        <w:instrText xml:space="preserve"> PAGEREF _Toc11 \h </w:instrText>
      </w:r>
      <w:r>
        <w:rPr/>
        <w:fldChar w:fldCharType="separate" w:fldLock="0"/>
      </w:r>
      <w:r>
        <w:rPr>
          <w:rtl w:val="0"/>
        </w:rPr>
        <w:t>11</w:t>
      </w:r>
      <w:r>
        <w:rPr/>
        <w:fldChar w:fldCharType="end" w:fldLock="0"/>
      </w:r>
    </w:p>
    <w:p>
      <w:pPr>
        <w:pStyle w:val="TOC 2"/>
        <w:numPr>
          <w:ilvl w:val="1"/>
          <w:numId w:val="4"/>
        </w:numPr>
      </w:pPr>
      <w:r>
        <w:rPr>
          <w:rtl w:val="0"/>
        </w:rPr>
        <w:t>Systemebene</w:t>
        <w:tab/>
      </w:r>
      <w:r>
        <w:rPr/>
        <w:fldChar w:fldCharType="begin" w:fldLock="0"/>
      </w:r>
      <w:r>
        <w:instrText xml:space="preserve"> PAGEREF _Toc12 \h </w:instrText>
      </w:r>
      <w:r>
        <w:rPr/>
        <w:fldChar w:fldCharType="separate" w:fldLock="0"/>
      </w:r>
      <w:r>
        <w:rPr>
          <w:rtl w:val="0"/>
        </w:rPr>
        <w:t>11</w:t>
      </w:r>
      <w:r>
        <w:rPr/>
        <w:fldChar w:fldCharType="end" w:fldLock="0"/>
      </w:r>
    </w:p>
    <w:p>
      <w:pPr>
        <w:pStyle w:val="TOC 3"/>
        <w:numPr>
          <w:ilvl w:val="2"/>
          <w:numId w:val="4"/>
        </w:numPr>
      </w:pPr>
      <w:r>
        <w:rPr>
          <w:rtl w:val="0"/>
        </w:rPr>
        <w:t>Stakeholder</w:t>
        <w:tab/>
      </w:r>
      <w:r>
        <w:rPr/>
        <w:fldChar w:fldCharType="begin" w:fldLock="0"/>
      </w:r>
      <w:r>
        <w:instrText xml:space="preserve"> PAGEREF _Toc13 \h </w:instrText>
      </w:r>
      <w:r>
        <w:rPr/>
        <w:fldChar w:fldCharType="separate" w:fldLock="0"/>
      </w:r>
      <w:r>
        <w:rPr>
          <w:rtl w:val="0"/>
        </w:rPr>
        <w:t>11</w:t>
      </w:r>
      <w:r>
        <w:rPr/>
        <w:fldChar w:fldCharType="end" w:fldLock="0"/>
      </w:r>
    </w:p>
    <w:p>
      <w:pPr>
        <w:pStyle w:val="TOC 3"/>
        <w:numPr>
          <w:ilvl w:val="2"/>
          <w:numId w:val="4"/>
        </w:numPr>
      </w:pPr>
      <w:r>
        <w:rPr>
          <w:rtl w:val="0"/>
        </w:rPr>
        <w:t>Anforderungen</w:t>
        <w:tab/>
      </w:r>
      <w:r>
        <w:rPr/>
        <w:fldChar w:fldCharType="begin" w:fldLock="0"/>
      </w:r>
      <w:r>
        <w:instrText xml:space="preserve"> PAGEREF _Toc14 \h </w:instrText>
      </w:r>
      <w:r>
        <w:rPr/>
        <w:fldChar w:fldCharType="separate" w:fldLock="0"/>
      </w:r>
      <w:r>
        <w:rPr>
          <w:rtl w:val="0"/>
        </w:rPr>
        <w:t>11</w:t>
      </w:r>
      <w:r>
        <w:rPr/>
        <w:fldChar w:fldCharType="end" w:fldLock="0"/>
      </w:r>
    </w:p>
    <w:p>
      <w:pPr>
        <w:pStyle w:val="TOC 3"/>
        <w:numPr>
          <w:ilvl w:val="2"/>
          <w:numId w:val="4"/>
        </w:numPr>
      </w:pPr>
      <w:r>
        <w:rPr>
          <w:rtl w:val="0"/>
        </w:rPr>
        <w:t>Systemkontext</w:t>
        <w:tab/>
      </w:r>
      <w:r>
        <w:rPr/>
        <w:fldChar w:fldCharType="begin" w:fldLock="0"/>
      </w:r>
      <w:r>
        <w:instrText xml:space="preserve"> PAGEREF _Toc15 \h </w:instrText>
      </w:r>
      <w:r>
        <w:rPr/>
        <w:fldChar w:fldCharType="separate" w:fldLock="0"/>
      </w:r>
      <w:r>
        <w:rPr>
          <w:rtl w:val="0"/>
        </w:rPr>
        <w:t>14</w:t>
      </w:r>
      <w:r>
        <w:rPr/>
        <w:fldChar w:fldCharType="end" w:fldLock="0"/>
      </w:r>
    </w:p>
    <w:p>
      <w:pPr>
        <w:pStyle w:val="TOC 3"/>
        <w:numPr>
          <w:ilvl w:val="2"/>
          <w:numId w:val="4"/>
        </w:numPr>
      </w:pPr>
      <w:r>
        <w:rPr>
          <w:rtl w:val="0"/>
        </w:rPr>
        <w:t>Use Case</w:t>
        <w:tab/>
      </w:r>
      <w:r>
        <w:rPr/>
        <w:fldChar w:fldCharType="begin" w:fldLock="0"/>
      </w:r>
      <w:r>
        <w:instrText xml:space="preserve"> PAGEREF _Toc16 \h </w:instrText>
      </w:r>
      <w:r>
        <w:rPr/>
        <w:fldChar w:fldCharType="separate" w:fldLock="0"/>
      </w:r>
      <w:r>
        <w:rPr>
          <w:rtl w:val="0"/>
        </w:rPr>
        <w:t>15</w:t>
      </w:r>
      <w:r>
        <w:rPr/>
        <w:fldChar w:fldCharType="end" w:fldLock="0"/>
      </w:r>
    </w:p>
    <w:p>
      <w:pPr>
        <w:pStyle w:val="TOC 2"/>
        <w:numPr>
          <w:ilvl w:val="1"/>
          <w:numId w:val="4"/>
        </w:numPr>
      </w:pPr>
      <w:r>
        <w:rPr>
          <w:rtl w:val="0"/>
        </w:rPr>
        <w:t>Systemanalyse</w:t>
        <w:tab/>
      </w:r>
      <w:r>
        <w:rPr/>
        <w:fldChar w:fldCharType="begin" w:fldLock="0"/>
      </w:r>
      <w:r>
        <w:instrText xml:space="preserve"> PAGEREF _Toc17 \h </w:instrText>
      </w:r>
      <w:r>
        <w:rPr/>
        <w:fldChar w:fldCharType="separate" w:fldLock="0"/>
      </w:r>
      <w:r>
        <w:rPr>
          <w:rtl w:val="0"/>
        </w:rPr>
        <w:t>19</w:t>
      </w:r>
      <w:r>
        <w:rPr/>
        <w:fldChar w:fldCharType="end" w:fldLock="0"/>
      </w:r>
    </w:p>
    <w:p>
      <w:pPr>
        <w:pStyle w:val="TOC 2"/>
        <w:numPr>
          <w:ilvl w:val="1"/>
          <w:numId w:val="4"/>
        </w:numPr>
      </w:pPr>
      <w:r>
        <w:rPr>
          <w:rtl w:val="0"/>
        </w:rPr>
        <w:t>Softwareebene</w:t>
        <w:tab/>
      </w:r>
      <w:r>
        <w:rPr/>
        <w:fldChar w:fldCharType="begin" w:fldLock="0"/>
      </w:r>
      <w:r>
        <w:instrText xml:space="preserve"> PAGEREF _Toc18 \h </w:instrText>
      </w:r>
      <w:r>
        <w:rPr/>
        <w:fldChar w:fldCharType="separate" w:fldLock="0"/>
      </w:r>
      <w:r>
        <w:rPr>
          <w:rtl w:val="0"/>
        </w:rPr>
        <w:t>19</w:t>
      </w:r>
      <w:r>
        <w:rPr/>
        <w:fldChar w:fldCharType="end" w:fldLock="0"/>
      </w:r>
    </w:p>
    <w:p>
      <w:pPr>
        <w:pStyle w:val="TOC 1"/>
        <w:numPr>
          <w:ilvl w:val="0"/>
          <w:numId w:val="3"/>
        </w:numPr>
      </w:pPr>
      <w:r>
        <w:rPr>
          <w:rtl w:val="0"/>
        </w:rPr>
        <w:t xml:space="preserve">Design </w:t>
        <w:tab/>
      </w:r>
      <w:r>
        <w:rPr/>
        <w:fldChar w:fldCharType="begin" w:fldLock="0"/>
      </w:r>
      <w:r>
        <w:instrText xml:space="preserve"> PAGEREF _Toc19 \h </w:instrText>
      </w:r>
      <w:r>
        <w:rPr/>
        <w:fldChar w:fldCharType="separate" w:fldLock="0"/>
      </w:r>
      <w:r>
        <w:rPr>
          <w:rtl w:val="0"/>
        </w:rPr>
        <w:t>20</w:t>
      </w:r>
      <w:r>
        <w:rPr/>
        <w:fldChar w:fldCharType="end" w:fldLock="0"/>
      </w:r>
    </w:p>
    <w:p>
      <w:pPr>
        <w:pStyle w:val="TOC 2"/>
        <w:numPr>
          <w:ilvl w:val="1"/>
          <w:numId w:val="9"/>
        </w:numPr>
      </w:pPr>
      <w:r>
        <w:rPr>
          <w:rtl w:val="0"/>
        </w:rPr>
        <w:t>System Architektur</w:t>
        <w:tab/>
      </w:r>
      <w:r>
        <w:rPr/>
        <w:fldChar w:fldCharType="begin" w:fldLock="0"/>
      </w:r>
      <w:r>
        <w:instrText xml:space="preserve"> PAGEREF _Toc20 \h </w:instrText>
      </w:r>
      <w:r>
        <w:rPr/>
        <w:fldChar w:fldCharType="separate" w:fldLock="0"/>
      </w:r>
      <w:r>
        <w:rPr>
          <w:rtl w:val="0"/>
        </w:rPr>
        <w:t>20</w:t>
      </w:r>
      <w:r>
        <w:rPr/>
        <w:fldChar w:fldCharType="end" w:fldLock="0"/>
      </w:r>
    </w:p>
    <w:p>
      <w:pPr>
        <w:pStyle w:val="TOC 2"/>
        <w:numPr>
          <w:ilvl w:val="1"/>
          <w:numId w:val="3"/>
        </w:numPr>
      </w:pPr>
      <w:r>
        <w:rPr>
          <w:rtl w:val="0"/>
        </w:rPr>
        <w:t>Datenmodellierung</w:t>
        <w:tab/>
      </w:r>
      <w:r>
        <w:rPr/>
        <w:fldChar w:fldCharType="begin" w:fldLock="0"/>
      </w:r>
      <w:r>
        <w:instrText xml:space="preserve"> PAGEREF _Toc21 \h </w:instrText>
      </w:r>
      <w:r>
        <w:rPr/>
        <w:fldChar w:fldCharType="separate" w:fldLock="0"/>
      </w:r>
      <w:r>
        <w:rPr>
          <w:rtl w:val="0"/>
        </w:rPr>
        <w:t>21</w:t>
      </w:r>
      <w:r>
        <w:rPr/>
        <w:fldChar w:fldCharType="end" w:fldLock="0"/>
      </w:r>
    </w:p>
    <w:p>
      <w:pPr>
        <w:pStyle w:val="TOC 2"/>
        <w:numPr>
          <w:ilvl w:val="1"/>
          <w:numId w:val="3"/>
        </w:numPr>
      </w:pPr>
      <w:r>
        <w:rPr>
          <w:rtl w:val="0"/>
        </w:rPr>
        <w:t xml:space="preserve"> Verhaltensmodellierung</w:t>
        <w:tab/>
      </w:r>
      <w:r>
        <w:rPr/>
        <w:fldChar w:fldCharType="begin" w:fldLock="0"/>
      </w:r>
      <w:r>
        <w:instrText xml:space="preserve"> PAGEREF _Toc22 \h </w:instrText>
      </w:r>
      <w:r>
        <w:rPr/>
        <w:fldChar w:fldCharType="separate" w:fldLock="0"/>
      </w:r>
      <w:r>
        <w:rPr>
          <w:rtl w:val="0"/>
        </w:rPr>
        <w:t>21</w:t>
      </w:r>
      <w:r>
        <w:rPr/>
        <w:fldChar w:fldCharType="end" w:fldLock="0"/>
      </w:r>
    </w:p>
    <w:p>
      <w:pPr>
        <w:pStyle w:val="TOC 1"/>
        <w:numPr>
          <w:ilvl w:val="0"/>
          <w:numId w:val="3"/>
        </w:numPr>
      </w:pPr>
      <w:r>
        <w:rPr>
          <w:rtl w:val="0"/>
        </w:rPr>
        <w:t>Implementierung</w:t>
        <w:tab/>
      </w:r>
      <w:r>
        <w:rPr/>
        <w:fldChar w:fldCharType="begin" w:fldLock="0"/>
      </w:r>
      <w:r>
        <w:instrText xml:space="preserve"> PAGEREF _Toc23 \h </w:instrText>
      </w:r>
      <w:r>
        <w:rPr/>
        <w:fldChar w:fldCharType="separate" w:fldLock="0"/>
      </w:r>
      <w:r>
        <w:rPr>
          <w:rtl w:val="0"/>
        </w:rPr>
        <w:t>22</w:t>
      </w:r>
      <w:r>
        <w:rPr/>
        <w:fldChar w:fldCharType="end" w:fldLock="0"/>
      </w:r>
    </w:p>
    <w:p>
      <w:pPr>
        <w:pStyle w:val="TOC 2"/>
        <w:numPr>
          <w:ilvl w:val="1"/>
          <w:numId w:val="4"/>
        </w:numPr>
      </w:pPr>
      <w:r>
        <w:rPr>
          <w:rtl w:val="0"/>
        </w:rPr>
        <w:t xml:space="preserve"> Patterns</w:t>
        <w:tab/>
      </w:r>
      <w:r>
        <w:rPr/>
        <w:fldChar w:fldCharType="begin" w:fldLock="0"/>
      </w:r>
      <w:r>
        <w:instrText xml:space="preserve"> PAGEREF _Toc24 \h </w:instrText>
      </w:r>
      <w:r>
        <w:rPr/>
        <w:fldChar w:fldCharType="separate" w:fldLock="0"/>
      </w:r>
      <w:r>
        <w:rPr>
          <w:rtl w:val="0"/>
        </w:rPr>
        <w:t>22</w:t>
      </w:r>
      <w:r>
        <w:rPr/>
        <w:fldChar w:fldCharType="end" w:fldLock="0"/>
      </w:r>
    </w:p>
    <w:p>
      <w:pPr>
        <w:pStyle w:val="TOC 2"/>
        <w:numPr>
          <w:ilvl w:val="1"/>
          <w:numId w:val="4"/>
        </w:numPr>
      </w:pPr>
      <w:r>
        <w:rPr>
          <w:rtl w:val="0"/>
        </w:rPr>
        <w:t xml:space="preserve"> Mapping Rules</w:t>
        <w:tab/>
      </w:r>
      <w:r>
        <w:rPr/>
        <w:fldChar w:fldCharType="begin" w:fldLock="0"/>
      </w:r>
      <w:r>
        <w:instrText xml:space="preserve"> PAGEREF _Toc25 \h </w:instrText>
      </w:r>
      <w:r>
        <w:rPr/>
        <w:fldChar w:fldCharType="separate" w:fldLock="0"/>
      </w:r>
      <w:r>
        <w:rPr>
          <w:rtl w:val="0"/>
        </w:rPr>
        <w:t>22</w:t>
      </w:r>
      <w:r>
        <w:rPr/>
        <w:fldChar w:fldCharType="end" w:fldLock="0"/>
      </w:r>
    </w:p>
    <w:p>
      <w:pPr>
        <w:pStyle w:val="TOC 1"/>
        <w:numPr>
          <w:ilvl w:val="0"/>
          <w:numId w:val="3"/>
        </w:numPr>
      </w:pPr>
      <w:r>
        <w:rPr>
          <w:rtl w:val="0"/>
        </w:rPr>
        <w:t>Testen</w:t>
        <w:tab/>
      </w:r>
      <w:r>
        <w:rPr/>
        <w:fldChar w:fldCharType="begin" w:fldLock="0"/>
      </w:r>
      <w:r>
        <w:instrText xml:space="preserve"> PAGEREF _Toc26 \h </w:instrText>
      </w:r>
      <w:r>
        <w:rPr/>
        <w:fldChar w:fldCharType="separate" w:fldLock="0"/>
      </w:r>
      <w:r>
        <w:rPr>
          <w:rtl w:val="0"/>
        </w:rPr>
        <w:t>23</w:t>
      </w:r>
      <w:r>
        <w:rPr/>
        <w:fldChar w:fldCharType="end" w:fldLock="0"/>
      </w:r>
    </w:p>
    <w:p>
      <w:pPr>
        <w:pStyle w:val="TOC 2"/>
        <w:numPr>
          <w:ilvl w:val="1"/>
          <w:numId w:val="4"/>
        </w:numPr>
      </w:pPr>
      <w:r>
        <w:rPr>
          <w:rtl w:val="0"/>
        </w:rPr>
        <w:t>Abnahmetest</w:t>
        <w:tab/>
      </w:r>
      <w:r>
        <w:rPr/>
        <w:fldChar w:fldCharType="begin" w:fldLock="0"/>
      </w:r>
      <w:r>
        <w:instrText xml:space="preserve"> PAGEREF _Toc27 \h </w:instrText>
      </w:r>
      <w:r>
        <w:rPr/>
        <w:fldChar w:fldCharType="separate" w:fldLock="0"/>
      </w:r>
      <w:r>
        <w:rPr>
          <w:rtl w:val="0"/>
        </w:rPr>
        <w:t>23</w:t>
      </w:r>
      <w:r>
        <w:rPr/>
        <w:fldChar w:fldCharType="end" w:fldLock="0"/>
      </w:r>
    </w:p>
    <w:p>
      <w:pPr>
        <w:pStyle w:val="TOC 2"/>
        <w:numPr>
          <w:ilvl w:val="1"/>
          <w:numId w:val="4"/>
        </w:numPr>
      </w:pPr>
      <w:r>
        <w:rPr>
          <w:rtl w:val="0"/>
        </w:rPr>
        <w:t>Testplan</w:t>
        <w:tab/>
      </w:r>
      <w:r>
        <w:rPr/>
        <w:fldChar w:fldCharType="begin" w:fldLock="0"/>
      </w:r>
      <w:r>
        <w:instrText xml:space="preserve"> PAGEREF _Toc28 \h </w:instrText>
      </w:r>
      <w:r>
        <w:rPr/>
        <w:fldChar w:fldCharType="separate" w:fldLock="0"/>
      </w:r>
      <w:r>
        <w:rPr>
          <w:rtl w:val="0"/>
        </w:rPr>
        <w:t>23</w:t>
      </w:r>
      <w:r>
        <w:rPr/>
        <w:fldChar w:fldCharType="end" w:fldLock="0"/>
      </w:r>
    </w:p>
    <w:p>
      <w:pPr>
        <w:pStyle w:val="TOC 2"/>
        <w:numPr>
          <w:ilvl w:val="1"/>
          <w:numId w:val="4"/>
        </w:numPr>
      </w:pPr>
      <w:r>
        <w:rPr>
          <w:rtl w:val="0"/>
        </w:rPr>
        <w:t>Testprotokolle und Auswertungen</w:t>
        <w:tab/>
      </w:r>
      <w:r>
        <w:rPr/>
        <w:fldChar w:fldCharType="begin" w:fldLock="0"/>
      </w:r>
      <w:r>
        <w:instrText xml:space="preserve"> PAGEREF _Toc29 \h </w:instrText>
      </w:r>
      <w:r>
        <w:rPr/>
        <w:fldChar w:fldCharType="separate" w:fldLock="0"/>
      </w:r>
      <w:r>
        <w:rPr>
          <w:rtl w:val="0"/>
        </w:rPr>
        <w:t>23</w:t>
      </w:r>
      <w:r>
        <w:rPr/>
        <w:fldChar w:fldCharType="end" w:fldLock="0"/>
      </w:r>
    </w:p>
    <w:p>
      <w:pPr>
        <w:pStyle w:val="TOC 1"/>
        <w:numPr>
          <w:ilvl w:val="0"/>
          <w:numId w:val="5"/>
        </w:numPr>
      </w:pPr>
      <w:r>
        <w:rPr>
          <w:rtl w:val="0"/>
        </w:rPr>
        <w:t>Lessons Learned</w:t>
        <w:tab/>
      </w:r>
      <w:r>
        <w:rPr/>
        <w:fldChar w:fldCharType="begin" w:fldLock="0"/>
      </w:r>
      <w:r>
        <w:instrText xml:space="preserve"> PAGEREF _Toc30 \h </w:instrText>
      </w:r>
      <w:r>
        <w:rPr/>
        <w:fldChar w:fldCharType="separate" w:fldLock="0"/>
      </w:r>
      <w:r>
        <w:rPr>
          <w:rtl w:val="0"/>
        </w:rPr>
        <w:t>24</w:t>
      </w:r>
      <w:r>
        <w:rPr/>
        <w:fldChar w:fldCharType="end" w:fldLock="0"/>
      </w:r>
    </w:p>
    <w:p>
      <w:pPr>
        <w:pStyle w:val="TOC 1"/>
        <w:numPr>
          <w:ilvl w:val="0"/>
          <w:numId w:val="3"/>
        </w:numPr>
      </w:pPr>
      <w:r>
        <w:rPr>
          <w:rtl w:val="0"/>
        </w:rPr>
        <w:t>Anhang</w:t>
        <w:tab/>
      </w:r>
      <w:r>
        <w:rPr/>
        <w:fldChar w:fldCharType="begin" w:fldLock="0"/>
      </w:r>
      <w:r>
        <w:instrText xml:space="preserve"> PAGEREF _Toc31 \h </w:instrText>
      </w:r>
      <w:r>
        <w:rPr/>
        <w:fldChar w:fldCharType="separate" w:fldLock="0"/>
      </w:r>
      <w:r>
        <w:rPr>
          <w:rtl w:val="0"/>
        </w:rPr>
        <w:t>25</w:t>
      </w:r>
      <w:r>
        <w:rPr/>
        <w:fldChar w:fldCharType="end" w:fldLock="0"/>
      </w:r>
    </w:p>
    <w:p>
      <w:pPr>
        <w:pStyle w:val="TOC 2"/>
        <w:numPr>
          <w:ilvl w:val="1"/>
          <w:numId w:val="4"/>
        </w:numPr>
      </w:pPr>
      <w:r>
        <w:rPr>
          <w:rtl w:val="0"/>
        </w:rPr>
        <w:t>Glossar</w:t>
        <w:tab/>
      </w:r>
      <w:r>
        <w:rPr/>
        <w:fldChar w:fldCharType="begin" w:fldLock="0"/>
      </w:r>
      <w:r>
        <w:instrText xml:space="preserve"> PAGEREF _Toc32 \h </w:instrText>
      </w:r>
      <w:r>
        <w:rPr/>
        <w:fldChar w:fldCharType="separate" w:fldLock="0"/>
      </w:r>
      <w:r>
        <w:rPr>
          <w:rtl w:val="0"/>
        </w:rPr>
        <w:t>25</w:t>
      </w:r>
      <w:r>
        <w:rPr/>
        <w:fldChar w:fldCharType="end" w:fldLock="0"/>
      </w:r>
    </w:p>
    <w:p>
      <w:pPr>
        <w:pStyle w:val="TOC 2"/>
        <w:numPr>
          <w:ilvl w:val="1"/>
          <w:numId w:val="4"/>
        </w:numPr>
      </w:pPr>
      <w:r>
        <w:rPr>
          <w:rtl w:val="0"/>
        </w:rPr>
        <w:t>Abkürzungen</w:t>
        <w:tab/>
      </w:r>
      <w:r>
        <w:rPr/>
        <w:fldChar w:fldCharType="begin" w:fldLock="0"/>
      </w:r>
      <w:r>
        <w:instrText xml:space="preserve"> PAGEREF _Toc33 \h </w:instrText>
      </w:r>
      <w:r>
        <w:rPr/>
        <w:fldChar w:fldCharType="separate" w:fldLock="0"/>
      </w:r>
      <w:r>
        <w:rPr>
          <w:rtl w:val="0"/>
        </w:rPr>
        <w:t>25</w:t>
      </w:r>
      <w:r>
        <w:rPr/>
        <w:fldChar w:fldCharType="end" w:fldLock="0"/>
      </w:r>
    </w:p>
    <w:p>
      <w:pPr>
        <w:pStyle w:val="Standard"/>
      </w:pPr>
      <w:r>
        <w:rPr/>
        <w:fldChar w:fldCharType="end" w:fldLock="0"/>
      </w:r>
    </w:p>
    <w:p>
      <w:pPr>
        <w:pStyle w:val="Standard"/>
      </w:pPr>
      <w:r>
        <w:rPr/>
        <w:fldChar w:fldCharType="begin" w:fldLock="0"/>
      </w:r>
      <w:r>
        <w:instrText xml:space="preserve"> TOC \t "Überschrift 1, 1,Überschrift 2, 2,Überschrift 3, 3"</w:instrText>
      </w:r>
      <w:r>
        <w:rPr/>
        <w:fldChar w:fldCharType="separate" w:fldLock="0"/>
      </w:r>
    </w:p>
    <w:p>
      <w:pPr>
        <w:pStyle w:val="TOC 1.0"/>
      </w:pPr>
      <w:r>
        <w:rPr>
          <w:rtl w:val="0"/>
        </w:rPr>
        <w:t xml:space="preserve"> Teamorganisation</w:t>
        <w:tab/>
      </w:r>
      <w:r>
        <w:rPr/>
        <w:fldChar w:fldCharType="begin" w:fldLock="0"/>
      </w:r>
      <w:r>
        <w:instrText xml:space="preserve"> PAGEREF _Toc \h </w:instrText>
      </w:r>
      <w:r>
        <w:rPr/>
        <w:fldChar w:fldCharType="separate" w:fldLock="0"/>
      </w:r>
      <w:r>
        <w:rPr>
          <w:rtl w:val="0"/>
        </w:rPr>
        <w:t>6</w:t>
      </w:r>
      <w:r>
        <w:rPr/>
        <w:fldChar w:fldCharType="end" w:fldLock="0"/>
      </w:r>
    </w:p>
    <w:p>
      <w:pPr>
        <w:pStyle w:val="TOC 2.0"/>
        <w:numPr>
          <w:ilvl w:val="1"/>
          <w:numId w:val="10"/>
        </w:numPr>
      </w:pPr>
      <w:r>
        <w:rPr>
          <w:rtl w:val="0"/>
        </w:rPr>
        <w:t>Verantwortlichkeiten</w:t>
        <w:tab/>
      </w:r>
      <w:r>
        <w:rPr/>
        <w:fldChar w:fldCharType="begin" w:fldLock="0"/>
      </w:r>
      <w:r>
        <w:instrText xml:space="preserve"> PAGEREF _Toc1 \h </w:instrText>
      </w:r>
      <w:r>
        <w:rPr/>
        <w:fldChar w:fldCharType="separate" w:fldLock="0"/>
      </w:r>
      <w:r>
        <w:rPr>
          <w:rtl w:val="0"/>
        </w:rPr>
        <w:t>6</w:t>
      </w:r>
      <w:r>
        <w:rPr/>
        <w:fldChar w:fldCharType="end" w:fldLock="0"/>
      </w:r>
    </w:p>
    <w:p>
      <w:pPr>
        <w:pStyle w:val="TOC 2.0"/>
        <w:numPr>
          <w:ilvl w:val="1"/>
          <w:numId w:val="11"/>
        </w:numPr>
      </w:pPr>
      <w:r>
        <w:rPr>
          <w:rtl w:val="0"/>
        </w:rPr>
        <w:t>Absprachen</w:t>
        <w:tab/>
      </w:r>
      <w:r>
        <w:rPr/>
        <w:fldChar w:fldCharType="begin" w:fldLock="0"/>
      </w:r>
      <w:r>
        <w:instrText xml:space="preserve"> PAGEREF _Toc2 \h </w:instrText>
      </w:r>
      <w:r>
        <w:rPr/>
        <w:fldChar w:fldCharType="separate" w:fldLock="0"/>
      </w:r>
      <w:r>
        <w:rPr>
          <w:rtl w:val="0"/>
        </w:rPr>
        <w:t>6</w:t>
      </w:r>
      <w:r>
        <w:rPr/>
        <w:fldChar w:fldCharType="end" w:fldLock="0"/>
      </w:r>
    </w:p>
    <w:p>
      <w:pPr>
        <w:pStyle w:val="TOC 2.0"/>
        <w:numPr>
          <w:ilvl w:val="1"/>
          <w:numId w:val="11"/>
        </w:numPr>
      </w:pPr>
      <w:r>
        <w:rPr>
          <w:rtl w:val="0"/>
        </w:rPr>
        <w:t>Repository-Konzept</w:t>
        <w:tab/>
      </w:r>
      <w:r>
        <w:rPr/>
        <w:fldChar w:fldCharType="begin" w:fldLock="0"/>
      </w:r>
      <w:r>
        <w:instrText xml:space="preserve"> PAGEREF _Toc3 \h </w:instrText>
      </w:r>
      <w:r>
        <w:rPr/>
        <w:fldChar w:fldCharType="separate" w:fldLock="0"/>
      </w:r>
      <w:r>
        <w:rPr>
          <w:rtl w:val="0"/>
        </w:rPr>
        <w:t>7</w:t>
      </w:r>
      <w:r>
        <w:rPr/>
        <w:fldChar w:fldCharType="end" w:fldLock="0"/>
      </w:r>
    </w:p>
    <w:p>
      <w:pPr>
        <w:pStyle w:val="TOC 1.0"/>
        <w:numPr>
          <w:ilvl w:val="0"/>
          <w:numId w:val="12"/>
        </w:numPr>
      </w:pPr>
      <w:r>
        <w:rPr>
          <w:rtl w:val="0"/>
        </w:rPr>
        <w:t>Projektplan</w:t>
        <w:tab/>
      </w:r>
      <w:r>
        <w:rPr/>
        <w:fldChar w:fldCharType="begin" w:fldLock="0"/>
      </w:r>
      <w:r>
        <w:instrText xml:space="preserve"> PAGEREF _Toc4 \h </w:instrText>
      </w:r>
      <w:r>
        <w:rPr/>
        <w:fldChar w:fldCharType="separate" w:fldLock="0"/>
      </w:r>
      <w:r>
        <w:rPr>
          <w:rtl w:val="0"/>
        </w:rPr>
        <w:t>8</w:t>
      </w:r>
      <w:r>
        <w:rPr/>
        <w:fldChar w:fldCharType="end" w:fldLock="0"/>
      </w:r>
    </w:p>
    <w:p>
      <w:pPr>
        <w:pStyle w:val="TOC 2.0"/>
        <w:numPr>
          <w:ilvl w:val="1"/>
          <w:numId w:val="12"/>
        </w:numPr>
      </w:pPr>
      <w:r>
        <w:rPr>
          <w:rtl w:val="0"/>
        </w:rPr>
        <w:t>PSP/Zeitplan/Tracking</w:t>
        <w:tab/>
      </w:r>
      <w:r>
        <w:rPr/>
        <w:fldChar w:fldCharType="begin" w:fldLock="0"/>
      </w:r>
      <w:r>
        <w:instrText xml:space="preserve"> PAGEREF _Toc5 \h </w:instrText>
      </w:r>
      <w:r>
        <w:rPr/>
        <w:fldChar w:fldCharType="separate" w:fldLock="0"/>
      </w:r>
      <w:r>
        <w:rPr>
          <w:rtl w:val="0"/>
        </w:rPr>
        <w:t>8</w:t>
      </w:r>
      <w:r>
        <w:rPr/>
        <w:fldChar w:fldCharType="end" w:fldLock="0"/>
      </w:r>
    </w:p>
    <w:p>
      <w:pPr>
        <w:pStyle w:val="TOC 2.0"/>
        <w:numPr>
          <w:ilvl w:val="1"/>
          <w:numId w:val="13"/>
        </w:numPr>
      </w:pPr>
      <w:r>
        <w:rPr>
          <w:rtl w:val="0"/>
        </w:rPr>
        <w:t>Qualitätssicherung</w:t>
        <w:tab/>
      </w:r>
      <w:r>
        <w:rPr/>
        <w:fldChar w:fldCharType="begin" w:fldLock="0"/>
      </w:r>
      <w:r>
        <w:instrText xml:space="preserve"> PAGEREF _Toc6 \h </w:instrText>
      </w:r>
      <w:r>
        <w:rPr/>
        <w:fldChar w:fldCharType="separate" w:fldLock="0"/>
      </w:r>
      <w:r>
        <w:rPr>
          <w:rtl w:val="0"/>
        </w:rPr>
        <w:t>9</w:t>
      </w:r>
      <w:r>
        <w:rPr/>
        <w:fldChar w:fldCharType="end" w:fldLock="0"/>
      </w:r>
    </w:p>
    <w:p>
      <w:pPr>
        <w:pStyle w:val="TOC 1.0"/>
        <w:numPr>
          <w:ilvl w:val="0"/>
          <w:numId w:val="14"/>
        </w:numPr>
      </w:pPr>
      <w:r>
        <w:rPr>
          <w:rtl w:val="0"/>
        </w:rPr>
        <w:t>Randbedingungen</w:t>
        <w:tab/>
      </w:r>
      <w:r>
        <w:rPr/>
        <w:fldChar w:fldCharType="begin" w:fldLock="0"/>
      </w:r>
      <w:r>
        <w:instrText xml:space="preserve"> PAGEREF _Toc7 \h </w:instrText>
      </w:r>
      <w:r>
        <w:rPr/>
        <w:fldChar w:fldCharType="separate" w:fldLock="0"/>
      </w:r>
      <w:r>
        <w:rPr>
          <w:rtl w:val="0"/>
        </w:rPr>
        <w:t>10</w:t>
      </w:r>
      <w:r>
        <w:rPr/>
        <w:fldChar w:fldCharType="end" w:fldLock="0"/>
      </w:r>
    </w:p>
    <w:p>
      <w:pPr>
        <w:pStyle w:val="TOC 2.0"/>
        <w:numPr>
          <w:ilvl w:val="1"/>
          <w:numId w:val="14"/>
        </w:numPr>
      </w:pPr>
      <w:r>
        <w:rPr>
          <w:rtl w:val="0"/>
        </w:rPr>
        <w:t xml:space="preserve"> Entwicklungsumgebung</w:t>
        <w:tab/>
      </w:r>
      <w:r>
        <w:rPr/>
        <w:fldChar w:fldCharType="begin" w:fldLock="0"/>
      </w:r>
      <w:r>
        <w:instrText xml:space="preserve"> PAGEREF _Toc8 \h </w:instrText>
      </w:r>
      <w:r>
        <w:rPr/>
        <w:fldChar w:fldCharType="separate" w:fldLock="0"/>
      </w:r>
      <w:r>
        <w:rPr>
          <w:rtl w:val="0"/>
        </w:rPr>
        <w:t>10</w:t>
      </w:r>
      <w:r>
        <w:rPr/>
        <w:fldChar w:fldCharType="end" w:fldLock="0"/>
      </w:r>
    </w:p>
    <w:p>
      <w:pPr>
        <w:pStyle w:val="TOC 2.0"/>
        <w:numPr>
          <w:ilvl w:val="1"/>
          <w:numId w:val="15"/>
        </w:numPr>
      </w:pPr>
      <w:r>
        <w:rPr>
          <w:rtl w:val="0"/>
        </w:rPr>
        <w:t>Werkzeuge</w:t>
        <w:tab/>
      </w:r>
      <w:r>
        <w:rPr/>
        <w:fldChar w:fldCharType="begin" w:fldLock="0"/>
      </w:r>
      <w:r>
        <w:instrText xml:space="preserve"> PAGEREF _Toc9 \h </w:instrText>
      </w:r>
      <w:r>
        <w:rPr/>
        <w:fldChar w:fldCharType="separate" w:fldLock="0"/>
      </w:r>
      <w:r>
        <w:rPr>
          <w:rtl w:val="0"/>
        </w:rPr>
        <w:t>10</w:t>
      </w:r>
      <w:r>
        <w:rPr/>
        <w:fldChar w:fldCharType="end" w:fldLock="0"/>
      </w:r>
    </w:p>
    <w:p>
      <w:pPr>
        <w:pStyle w:val="TOC 2.0"/>
        <w:numPr>
          <w:ilvl w:val="1"/>
          <w:numId w:val="16"/>
        </w:numPr>
      </w:pPr>
      <w:r>
        <w:rPr>
          <w:rtl w:val="0"/>
        </w:rPr>
        <w:t>Sprachen</w:t>
        <w:tab/>
      </w:r>
      <w:r>
        <w:rPr/>
        <w:fldChar w:fldCharType="begin" w:fldLock="0"/>
      </w:r>
      <w:r>
        <w:instrText xml:space="preserve"> PAGEREF _Toc10 \h </w:instrText>
      </w:r>
      <w:r>
        <w:rPr/>
        <w:fldChar w:fldCharType="separate" w:fldLock="0"/>
      </w:r>
      <w:r>
        <w:rPr>
          <w:rtl w:val="0"/>
        </w:rPr>
        <w:t>10</w:t>
      </w:r>
      <w:r>
        <w:rPr/>
        <w:fldChar w:fldCharType="end" w:fldLock="0"/>
      </w:r>
    </w:p>
    <w:p>
      <w:pPr>
        <w:pStyle w:val="TOC 1.0"/>
        <w:numPr>
          <w:ilvl w:val="0"/>
          <w:numId w:val="17"/>
        </w:numPr>
      </w:pPr>
      <w:r>
        <w:rPr>
          <w:rtl w:val="0"/>
        </w:rPr>
        <w:t>Requirements und Use Cases</w:t>
        <w:tab/>
      </w:r>
      <w:r>
        <w:rPr/>
        <w:fldChar w:fldCharType="begin" w:fldLock="0"/>
      </w:r>
      <w:r>
        <w:instrText xml:space="preserve"> PAGEREF _Toc11 \h </w:instrText>
      </w:r>
      <w:r>
        <w:rPr/>
        <w:fldChar w:fldCharType="separate" w:fldLock="0"/>
      </w:r>
      <w:r>
        <w:rPr>
          <w:rtl w:val="0"/>
        </w:rPr>
        <w:t>11</w:t>
      </w:r>
      <w:r>
        <w:rPr/>
        <w:fldChar w:fldCharType="end" w:fldLock="0"/>
      </w:r>
    </w:p>
    <w:p>
      <w:pPr>
        <w:pStyle w:val="TOC 2.0"/>
        <w:numPr>
          <w:ilvl w:val="1"/>
          <w:numId w:val="13"/>
        </w:numPr>
      </w:pPr>
      <w:r>
        <w:rPr>
          <w:rtl w:val="0"/>
        </w:rPr>
        <w:t>Systemebene</w:t>
        <w:tab/>
      </w:r>
      <w:r>
        <w:rPr/>
        <w:fldChar w:fldCharType="begin" w:fldLock="0"/>
      </w:r>
      <w:r>
        <w:instrText xml:space="preserve"> PAGEREF _Toc12 \h </w:instrText>
      </w:r>
      <w:r>
        <w:rPr/>
        <w:fldChar w:fldCharType="separate" w:fldLock="0"/>
      </w:r>
      <w:r>
        <w:rPr>
          <w:rtl w:val="0"/>
        </w:rPr>
        <w:t>11</w:t>
      </w:r>
      <w:r>
        <w:rPr/>
        <w:fldChar w:fldCharType="end" w:fldLock="0"/>
      </w:r>
    </w:p>
    <w:p>
      <w:pPr>
        <w:pStyle w:val="TOC 3.0"/>
        <w:numPr>
          <w:ilvl w:val="2"/>
          <w:numId w:val="13"/>
        </w:numPr>
      </w:pPr>
      <w:r>
        <w:rPr>
          <w:rtl w:val="0"/>
        </w:rPr>
        <w:t>Stakeholder</w:t>
        <w:tab/>
      </w:r>
      <w:r>
        <w:rPr/>
        <w:fldChar w:fldCharType="begin" w:fldLock="0"/>
      </w:r>
      <w:r>
        <w:instrText xml:space="preserve"> PAGEREF _Toc13 \h </w:instrText>
      </w:r>
      <w:r>
        <w:rPr/>
        <w:fldChar w:fldCharType="separate" w:fldLock="0"/>
      </w:r>
      <w:r>
        <w:rPr>
          <w:rtl w:val="0"/>
        </w:rPr>
        <w:t>11</w:t>
      </w:r>
      <w:r>
        <w:rPr/>
        <w:fldChar w:fldCharType="end" w:fldLock="0"/>
      </w:r>
    </w:p>
    <w:p>
      <w:pPr>
        <w:pStyle w:val="TOC 3.0"/>
        <w:numPr>
          <w:ilvl w:val="2"/>
          <w:numId w:val="13"/>
        </w:numPr>
      </w:pPr>
      <w:r>
        <w:rPr>
          <w:rtl w:val="0"/>
        </w:rPr>
        <w:t>Anforderungen</w:t>
        <w:tab/>
      </w:r>
      <w:r>
        <w:rPr/>
        <w:fldChar w:fldCharType="begin" w:fldLock="0"/>
      </w:r>
      <w:r>
        <w:instrText xml:space="preserve"> PAGEREF _Toc14 \h </w:instrText>
      </w:r>
      <w:r>
        <w:rPr/>
        <w:fldChar w:fldCharType="separate" w:fldLock="0"/>
      </w:r>
      <w:r>
        <w:rPr>
          <w:rtl w:val="0"/>
        </w:rPr>
        <w:t>11</w:t>
      </w:r>
      <w:r>
        <w:rPr/>
        <w:fldChar w:fldCharType="end" w:fldLock="0"/>
      </w:r>
    </w:p>
    <w:p>
      <w:pPr>
        <w:pStyle w:val="TOC 3.0"/>
        <w:numPr>
          <w:ilvl w:val="2"/>
          <w:numId w:val="13"/>
        </w:numPr>
      </w:pPr>
      <w:r>
        <w:rPr>
          <w:rtl w:val="0"/>
        </w:rPr>
        <w:t>Systemkontext</w:t>
        <w:tab/>
      </w:r>
      <w:r>
        <w:rPr/>
        <w:fldChar w:fldCharType="begin" w:fldLock="0"/>
      </w:r>
      <w:r>
        <w:instrText xml:space="preserve"> PAGEREF _Toc15 \h </w:instrText>
      </w:r>
      <w:r>
        <w:rPr/>
        <w:fldChar w:fldCharType="separate" w:fldLock="0"/>
      </w:r>
      <w:r>
        <w:rPr>
          <w:rtl w:val="0"/>
        </w:rPr>
        <w:t>14</w:t>
      </w:r>
      <w:r>
        <w:rPr/>
        <w:fldChar w:fldCharType="end" w:fldLock="0"/>
      </w:r>
    </w:p>
    <w:p>
      <w:pPr>
        <w:pStyle w:val="TOC 3.0"/>
        <w:numPr>
          <w:ilvl w:val="2"/>
          <w:numId w:val="13"/>
        </w:numPr>
      </w:pPr>
      <w:r>
        <w:rPr>
          <w:rtl w:val="0"/>
        </w:rPr>
        <w:t>Use Case</w:t>
        <w:tab/>
      </w:r>
      <w:r>
        <w:rPr/>
        <w:fldChar w:fldCharType="begin" w:fldLock="0"/>
      </w:r>
      <w:r>
        <w:instrText xml:space="preserve"> PAGEREF _Toc16 \h </w:instrText>
      </w:r>
      <w:r>
        <w:rPr/>
        <w:fldChar w:fldCharType="separate" w:fldLock="0"/>
      </w:r>
      <w:r>
        <w:rPr>
          <w:rtl w:val="0"/>
        </w:rPr>
        <w:t>15</w:t>
      </w:r>
      <w:r>
        <w:rPr/>
        <w:fldChar w:fldCharType="end" w:fldLock="0"/>
      </w:r>
    </w:p>
    <w:p>
      <w:pPr>
        <w:pStyle w:val="TOC 2.0"/>
        <w:numPr>
          <w:ilvl w:val="1"/>
          <w:numId w:val="13"/>
        </w:numPr>
      </w:pPr>
      <w:r>
        <w:rPr>
          <w:rtl w:val="0"/>
        </w:rPr>
        <w:t>Systemanalyse</w:t>
        <w:tab/>
      </w:r>
      <w:r>
        <w:rPr/>
        <w:fldChar w:fldCharType="begin" w:fldLock="0"/>
      </w:r>
      <w:r>
        <w:instrText xml:space="preserve"> PAGEREF _Toc17 \h </w:instrText>
      </w:r>
      <w:r>
        <w:rPr/>
        <w:fldChar w:fldCharType="separate" w:fldLock="0"/>
      </w:r>
      <w:r>
        <w:rPr>
          <w:rtl w:val="0"/>
        </w:rPr>
        <w:t>19</w:t>
      </w:r>
      <w:r>
        <w:rPr/>
        <w:fldChar w:fldCharType="end" w:fldLock="0"/>
      </w:r>
    </w:p>
    <w:p>
      <w:pPr>
        <w:pStyle w:val="TOC 2.0"/>
        <w:numPr>
          <w:ilvl w:val="1"/>
          <w:numId w:val="13"/>
        </w:numPr>
      </w:pPr>
      <w:r>
        <w:rPr>
          <w:rtl w:val="0"/>
        </w:rPr>
        <w:t>Softwareebene</w:t>
        <w:tab/>
      </w:r>
      <w:r>
        <w:rPr/>
        <w:fldChar w:fldCharType="begin" w:fldLock="0"/>
      </w:r>
      <w:r>
        <w:instrText xml:space="preserve"> PAGEREF _Toc18 \h </w:instrText>
      </w:r>
      <w:r>
        <w:rPr/>
        <w:fldChar w:fldCharType="separate" w:fldLock="0"/>
      </w:r>
      <w:r>
        <w:rPr>
          <w:rtl w:val="0"/>
        </w:rPr>
        <w:t>19</w:t>
      </w:r>
      <w:r>
        <w:rPr/>
        <w:fldChar w:fldCharType="end" w:fldLock="0"/>
      </w:r>
    </w:p>
    <w:p>
      <w:pPr>
        <w:pStyle w:val="TOC 1.0"/>
        <w:numPr>
          <w:ilvl w:val="0"/>
          <w:numId w:val="12"/>
        </w:numPr>
      </w:pPr>
      <w:r>
        <w:rPr>
          <w:rtl w:val="0"/>
        </w:rPr>
        <w:t xml:space="preserve">Design </w:t>
        <w:tab/>
      </w:r>
      <w:r>
        <w:rPr/>
        <w:fldChar w:fldCharType="begin" w:fldLock="0"/>
      </w:r>
      <w:r>
        <w:instrText xml:space="preserve"> PAGEREF _Toc19 \h </w:instrText>
      </w:r>
      <w:r>
        <w:rPr/>
        <w:fldChar w:fldCharType="separate" w:fldLock="0"/>
      </w:r>
      <w:r>
        <w:rPr>
          <w:rtl w:val="0"/>
        </w:rPr>
        <w:t>20</w:t>
      </w:r>
      <w:r>
        <w:rPr/>
        <w:fldChar w:fldCharType="end" w:fldLock="0"/>
      </w:r>
    </w:p>
    <w:p>
      <w:pPr>
        <w:pStyle w:val="TOC 2.0"/>
        <w:numPr>
          <w:ilvl w:val="1"/>
          <w:numId w:val="18"/>
        </w:numPr>
      </w:pPr>
      <w:r>
        <w:rPr>
          <w:rtl w:val="0"/>
        </w:rPr>
        <w:t>System Architektur</w:t>
        <w:tab/>
      </w:r>
      <w:r>
        <w:rPr/>
        <w:fldChar w:fldCharType="begin" w:fldLock="0"/>
      </w:r>
      <w:r>
        <w:instrText xml:space="preserve"> PAGEREF _Toc20 \h </w:instrText>
      </w:r>
      <w:r>
        <w:rPr/>
        <w:fldChar w:fldCharType="separate" w:fldLock="0"/>
      </w:r>
      <w:r>
        <w:rPr>
          <w:rtl w:val="0"/>
        </w:rPr>
        <w:t>20</w:t>
      </w:r>
      <w:r>
        <w:rPr/>
        <w:fldChar w:fldCharType="end" w:fldLock="0"/>
      </w:r>
    </w:p>
    <w:p>
      <w:pPr>
        <w:pStyle w:val="TOC 2.0"/>
        <w:numPr>
          <w:ilvl w:val="1"/>
          <w:numId w:val="12"/>
        </w:numPr>
      </w:pPr>
      <w:r>
        <w:rPr>
          <w:rtl w:val="0"/>
        </w:rPr>
        <w:t>Datenmodellierung</w:t>
        <w:tab/>
      </w:r>
      <w:r>
        <w:rPr/>
        <w:fldChar w:fldCharType="begin" w:fldLock="0"/>
      </w:r>
      <w:r>
        <w:instrText xml:space="preserve"> PAGEREF _Toc21 \h </w:instrText>
      </w:r>
      <w:r>
        <w:rPr/>
        <w:fldChar w:fldCharType="separate" w:fldLock="0"/>
      </w:r>
      <w:r>
        <w:rPr>
          <w:rtl w:val="0"/>
        </w:rPr>
        <w:t>21</w:t>
      </w:r>
      <w:r>
        <w:rPr/>
        <w:fldChar w:fldCharType="end" w:fldLock="0"/>
      </w:r>
    </w:p>
    <w:p>
      <w:pPr>
        <w:pStyle w:val="TOC 2.0"/>
        <w:numPr>
          <w:ilvl w:val="1"/>
          <w:numId w:val="12"/>
        </w:numPr>
      </w:pPr>
      <w:r>
        <w:rPr>
          <w:rtl w:val="0"/>
        </w:rPr>
        <w:t xml:space="preserve"> Verhaltensmodellierung</w:t>
        <w:tab/>
      </w:r>
      <w:r>
        <w:rPr/>
        <w:fldChar w:fldCharType="begin" w:fldLock="0"/>
      </w:r>
      <w:r>
        <w:instrText xml:space="preserve"> PAGEREF _Toc22 \h </w:instrText>
      </w:r>
      <w:r>
        <w:rPr/>
        <w:fldChar w:fldCharType="separate" w:fldLock="0"/>
      </w:r>
      <w:r>
        <w:rPr>
          <w:rtl w:val="0"/>
        </w:rPr>
        <w:t>21</w:t>
      </w:r>
      <w:r>
        <w:rPr/>
        <w:fldChar w:fldCharType="end" w:fldLock="0"/>
      </w:r>
    </w:p>
    <w:p>
      <w:pPr>
        <w:pStyle w:val="TOC 1.0"/>
        <w:numPr>
          <w:ilvl w:val="0"/>
          <w:numId w:val="12"/>
        </w:numPr>
      </w:pPr>
      <w:r>
        <w:rPr>
          <w:rtl w:val="0"/>
        </w:rPr>
        <w:t>Implementierung</w:t>
        <w:tab/>
      </w:r>
      <w:r>
        <w:rPr/>
        <w:fldChar w:fldCharType="begin" w:fldLock="0"/>
      </w:r>
      <w:r>
        <w:instrText xml:space="preserve"> PAGEREF _Toc23 \h </w:instrText>
      </w:r>
      <w:r>
        <w:rPr/>
        <w:fldChar w:fldCharType="separate" w:fldLock="0"/>
      </w:r>
      <w:r>
        <w:rPr>
          <w:rtl w:val="0"/>
        </w:rPr>
        <w:t>22</w:t>
      </w:r>
      <w:r>
        <w:rPr/>
        <w:fldChar w:fldCharType="end" w:fldLock="0"/>
      </w:r>
    </w:p>
    <w:p>
      <w:pPr>
        <w:pStyle w:val="TOC 2.0"/>
        <w:numPr>
          <w:ilvl w:val="1"/>
          <w:numId w:val="13"/>
        </w:numPr>
      </w:pPr>
      <w:r>
        <w:rPr>
          <w:rtl w:val="0"/>
        </w:rPr>
        <w:t xml:space="preserve"> Patterns</w:t>
        <w:tab/>
      </w:r>
      <w:r>
        <w:rPr/>
        <w:fldChar w:fldCharType="begin" w:fldLock="0"/>
      </w:r>
      <w:r>
        <w:instrText xml:space="preserve"> PAGEREF _Toc24 \h </w:instrText>
      </w:r>
      <w:r>
        <w:rPr/>
        <w:fldChar w:fldCharType="separate" w:fldLock="0"/>
      </w:r>
      <w:r>
        <w:rPr>
          <w:rtl w:val="0"/>
        </w:rPr>
        <w:t>22</w:t>
      </w:r>
      <w:r>
        <w:rPr/>
        <w:fldChar w:fldCharType="end" w:fldLock="0"/>
      </w:r>
    </w:p>
    <w:p>
      <w:pPr>
        <w:pStyle w:val="TOC 2.0"/>
        <w:numPr>
          <w:ilvl w:val="1"/>
          <w:numId w:val="13"/>
        </w:numPr>
      </w:pPr>
      <w:r>
        <w:rPr>
          <w:rtl w:val="0"/>
        </w:rPr>
        <w:t xml:space="preserve"> Mapping Rules</w:t>
        <w:tab/>
      </w:r>
      <w:r>
        <w:rPr/>
        <w:fldChar w:fldCharType="begin" w:fldLock="0"/>
      </w:r>
      <w:r>
        <w:instrText xml:space="preserve"> PAGEREF _Toc25 \h </w:instrText>
      </w:r>
      <w:r>
        <w:rPr/>
        <w:fldChar w:fldCharType="separate" w:fldLock="0"/>
      </w:r>
      <w:r>
        <w:rPr>
          <w:rtl w:val="0"/>
        </w:rPr>
        <w:t>22</w:t>
      </w:r>
      <w:r>
        <w:rPr/>
        <w:fldChar w:fldCharType="end" w:fldLock="0"/>
      </w:r>
    </w:p>
    <w:p>
      <w:pPr>
        <w:pStyle w:val="TOC 1.0"/>
        <w:numPr>
          <w:ilvl w:val="0"/>
          <w:numId w:val="12"/>
        </w:numPr>
      </w:pPr>
      <w:r>
        <w:rPr>
          <w:rtl w:val="0"/>
        </w:rPr>
        <w:t>Testen</w:t>
        <w:tab/>
      </w:r>
      <w:r>
        <w:rPr/>
        <w:fldChar w:fldCharType="begin" w:fldLock="0"/>
      </w:r>
      <w:r>
        <w:instrText xml:space="preserve"> PAGEREF _Toc26 \h </w:instrText>
      </w:r>
      <w:r>
        <w:rPr/>
        <w:fldChar w:fldCharType="separate" w:fldLock="0"/>
      </w:r>
      <w:r>
        <w:rPr>
          <w:rtl w:val="0"/>
        </w:rPr>
        <w:t>23</w:t>
      </w:r>
      <w:r>
        <w:rPr/>
        <w:fldChar w:fldCharType="end" w:fldLock="0"/>
      </w:r>
    </w:p>
    <w:p>
      <w:pPr>
        <w:pStyle w:val="TOC 2.0"/>
        <w:numPr>
          <w:ilvl w:val="1"/>
          <w:numId w:val="13"/>
        </w:numPr>
      </w:pPr>
      <w:r>
        <w:rPr>
          <w:rtl w:val="0"/>
        </w:rPr>
        <w:t>Abnahmetest</w:t>
        <w:tab/>
      </w:r>
      <w:r>
        <w:rPr/>
        <w:fldChar w:fldCharType="begin" w:fldLock="0"/>
      </w:r>
      <w:r>
        <w:instrText xml:space="preserve"> PAGEREF _Toc27 \h </w:instrText>
      </w:r>
      <w:r>
        <w:rPr/>
        <w:fldChar w:fldCharType="separate" w:fldLock="0"/>
      </w:r>
      <w:r>
        <w:rPr>
          <w:rtl w:val="0"/>
        </w:rPr>
        <w:t>23</w:t>
      </w:r>
      <w:r>
        <w:rPr/>
        <w:fldChar w:fldCharType="end" w:fldLock="0"/>
      </w:r>
    </w:p>
    <w:p>
      <w:pPr>
        <w:pStyle w:val="TOC 2.0"/>
        <w:numPr>
          <w:ilvl w:val="1"/>
          <w:numId w:val="13"/>
        </w:numPr>
      </w:pPr>
      <w:r>
        <w:rPr>
          <w:rtl w:val="0"/>
        </w:rPr>
        <w:t>Testplan</w:t>
        <w:tab/>
      </w:r>
      <w:r>
        <w:rPr/>
        <w:fldChar w:fldCharType="begin" w:fldLock="0"/>
      </w:r>
      <w:r>
        <w:instrText xml:space="preserve"> PAGEREF _Toc28 \h </w:instrText>
      </w:r>
      <w:r>
        <w:rPr/>
        <w:fldChar w:fldCharType="separate" w:fldLock="0"/>
      </w:r>
      <w:r>
        <w:rPr>
          <w:rtl w:val="0"/>
        </w:rPr>
        <w:t>23</w:t>
      </w:r>
      <w:r>
        <w:rPr/>
        <w:fldChar w:fldCharType="end" w:fldLock="0"/>
      </w:r>
    </w:p>
    <w:p>
      <w:pPr>
        <w:pStyle w:val="TOC 2.0"/>
        <w:numPr>
          <w:ilvl w:val="1"/>
          <w:numId w:val="13"/>
        </w:numPr>
      </w:pPr>
      <w:r>
        <w:rPr>
          <w:rtl w:val="0"/>
        </w:rPr>
        <w:t>Testprotokolle und Auswertungen</w:t>
        <w:tab/>
      </w:r>
      <w:r>
        <w:rPr/>
        <w:fldChar w:fldCharType="begin" w:fldLock="0"/>
      </w:r>
      <w:r>
        <w:instrText xml:space="preserve"> PAGEREF _Toc29 \h </w:instrText>
      </w:r>
      <w:r>
        <w:rPr/>
        <w:fldChar w:fldCharType="separate" w:fldLock="0"/>
      </w:r>
      <w:r>
        <w:rPr>
          <w:rtl w:val="0"/>
        </w:rPr>
        <w:t>23</w:t>
      </w:r>
      <w:r>
        <w:rPr/>
        <w:fldChar w:fldCharType="end" w:fldLock="0"/>
      </w:r>
    </w:p>
    <w:p>
      <w:pPr>
        <w:pStyle w:val="TOC 1.0"/>
        <w:numPr>
          <w:ilvl w:val="0"/>
          <w:numId w:val="14"/>
        </w:numPr>
      </w:pPr>
      <w:r>
        <w:rPr>
          <w:rtl w:val="0"/>
        </w:rPr>
        <w:t>Lessons Learned</w:t>
        <w:tab/>
      </w:r>
      <w:r>
        <w:rPr/>
        <w:fldChar w:fldCharType="begin" w:fldLock="0"/>
      </w:r>
      <w:r>
        <w:instrText xml:space="preserve"> PAGEREF _Toc30 \h </w:instrText>
      </w:r>
      <w:r>
        <w:rPr/>
        <w:fldChar w:fldCharType="separate" w:fldLock="0"/>
      </w:r>
      <w:r>
        <w:rPr>
          <w:rtl w:val="0"/>
        </w:rPr>
        <w:t>24</w:t>
      </w:r>
      <w:r>
        <w:rPr/>
        <w:fldChar w:fldCharType="end" w:fldLock="0"/>
      </w:r>
    </w:p>
    <w:p>
      <w:pPr>
        <w:pStyle w:val="TOC 1.0"/>
        <w:numPr>
          <w:ilvl w:val="0"/>
          <w:numId w:val="12"/>
        </w:numPr>
      </w:pPr>
      <w:r>
        <w:rPr>
          <w:rtl w:val="0"/>
        </w:rPr>
        <w:t>Anhang</w:t>
        <w:tab/>
      </w:r>
      <w:r>
        <w:rPr/>
        <w:fldChar w:fldCharType="begin" w:fldLock="0"/>
      </w:r>
      <w:r>
        <w:instrText xml:space="preserve"> PAGEREF _Toc31 \h </w:instrText>
      </w:r>
      <w:r>
        <w:rPr/>
        <w:fldChar w:fldCharType="separate" w:fldLock="0"/>
      </w:r>
      <w:r>
        <w:rPr>
          <w:rtl w:val="0"/>
        </w:rPr>
        <w:t>25</w:t>
      </w:r>
      <w:r>
        <w:rPr/>
        <w:fldChar w:fldCharType="end" w:fldLock="0"/>
      </w:r>
    </w:p>
    <w:p>
      <w:pPr>
        <w:pStyle w:val="TOC 2.0"/>
        <w:numPr>
          <w:ilvl w:val="1"/>
          <w:numId w:val="13"/>
        </w:numPr>
      </w:pPr>
      <w:r>
        <w:rPr>
          <w:rtl w:val="0"/>
        </w:rPr>
        <w:t>Glossar</w:t>
        <w:tab/>
      </w:r>
      <w:r>
        <w:rPr/>
        <w:fldChar w:fldCharType="begin" w:fldLock="0"/>
      </w:r>
      <w:r>
        <w:instrText xml:space="preserve"> PAGEREF _Toc32 \h </w:instrText>
      </w:r>
      <w:r>
        <w:rPr/>
        <w:fldChar w:fldCharType="separate" w:fldLock="0"/>
      </w:r>
      <w:r>
        <w:rPr>
          <w:rtl w:val="0"/>
        </w:rPr>
        <w:t>25</w:t>
      </w:r>
      <w:r>
        <w:rPr/>
        <w:fldChar w:fldCharType="end" w:fldLock="0"/>
      </w:r>
    </w:p>
    <w:p>
      <w:pPr>
        <w:pStyle w:val="TOC 2.0"/>
        <w:numPr>
          <w:ilvl w:val="1"/>
          <w:numId w:val="13"/>
        </w:numPr>
      </w:pPr>
      <w:r>
        <w:rPr>
          <w:rtl w:val="0"/>
        </w:rPr>
        <w:t>Abkürzungen</w:t>
        <w:tab/>
      </w:r>
      <w:r>
        <w:rPr/>
        <w:fldChar w:fldCharType="begin" w:fldLock="0"/>
      </w:r>
      <w:r>
        <w:instrText xml:space="preserve"> PAGEREF _Toc33 \h </w:instrText>
      </w:r>
      <w:r>
        <w:rPr/>
        <w:fldChar w:fldCharType="separate" w:fldLock="0"/>
      </w:r>
      <w:r>
        <w:rPr>
          <w:rtl w:val="0"/>
        </w:rPr>
        <w:t>25</w:t>
      </w:r>
      <w:r>
        <w:rPr/>
        <w:fldChar w:fldCharType="end" w:fldLock="0"/>
      </w:r>
    </w:p>
    <w:p>
      <w:pPr>
        <w:pStyle w:val="Standard"/>
        <w:rPr>
          <w:rStyle w:val="pl-c"/>
          <w:b w:val="1"/>
          <w:bCs w:val="1"/>
        </w:rPr>
      </w:pPr>
      <w:r>
        <w:rPr/>
        <w:fldChar w:fldCharType="end" w:fldLock="0"/>
      </w:r>
    </w:p>
    <w:p>
      <w:pPr>
        <w:pStyle w:val="Überschrift 1"/>
      </w:pPr>
      <w:r>
        <w:br w:type="page"/>
      </w:r>
    </w:p>
    <w:p>
      <w:pPr>
        <w:pStyle w:val="Überschrift 1"/>
      </w:pPr>
      <w:bookmarkStart w:name="_Toc" w:id="0"/>
      <w:r>
        <w:rPr>
          <w:rtl w:val="0"/>
        </w:rPr>
        <w:t xml:space="preserve"> Teamorganisation</w:t>
      </w:r>
      <w:bookmarkEnd w:id="0"/>
    </w:p>
    <w:p>
      <w:pPr>
        <w:pStyle w:val="Standard"/>
      </w:pPr>
    </w:p>
    <w:tbl>
      <w:tblPr>
        <w:tblW w:w="9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204"/>
        <w:gridCol w:w="3204"/>
        <w:gridCol w:w="3204"/>
      </w:tblGrid>
      <w:tr>
        <w:tblPrEx>
          <w:shd w:val="clear" w:color="auto" w:fill="ced7e7"/>
        </w:tblPrEx>
        <w:trPr>
          <w:trHeight w:val="436"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chster Termin</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Uhrzeit</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Milestone</w:t>
            </w:r>
          </w:p>
        </w:tc>
      </w:tr>
      <w:tr>
        <w:tblPrEx>
          <w:shd w:val="clear" w:color="auto" w:fill="ced7e7"/>
        </w:tblPrEx>
        <w:trPr>
          <w:trHeight w:val="436"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11.04.16</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16:00</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2</w:t>
            </w:r>
          </w:p>
        </w:tc>
      </w:tr>
      <w:tr>
        <w:tblPrEx>
          <w:shd w:val="clear" w:color="auto" w:fill="ced7e7"/>
        </w:tblPrEx>
        <w:trPr>
          <w:trHeight w:val="436"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18.04.16</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16:00</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2</w:t>
            </w:r>
          </w:p>
        </w:tc>
      </w:tr>
      <w:tr>
        <w:tblPrEx>
          <w:shd w:val="clear" w:color="auto" w:fill="ced7e7"/>
        </w:tblPrEx>
        <w:trPr>
          <w:trHeight w:val="436"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19.04.16</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16:00</w:t>
            </w: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2</w:t>
            </w:r>
          </w:p>
        </w:tc>
      </w:tr>
      <w:tr>
        <w:tblPrEx>
          <w:shd w:val="clear" w:color="auto" w:fill="ced7e7"/>
        </w:tblPrEx>
        <w:trPr>
          <w:trHeight w:val="436" w:hRule="atLeast"/>
        </w:trPr>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320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bl>
    <w:p>
      <w:pPr>
        <w:pStyle w:val="Standard"/>
      </w:pPr>
    </w:p>
    <w:p>
      <w:pPr>
        <w:pStyle w:val="Standard"/>
        <w:rPr>
          <w:sz w:val="24"/>
          <w:szCs w:val="24"/>
        </w:rPr>
      </w:pPr>
      <w:r>
        <w:rPr>
          <w:sz w:val="24"/>
          <w:szCs w:val="24"/>
          <w:rtl w:val="0"/>
          <w:lang w:val="de-DE"/>
        </w:rPr>
        <w:t>Nach jedem Praktikum Treffen</w:t>
      </w:r>
    </w:p>
    <w:p>
      <w:pPr>
        <w:pStyle w:val="Template"/>
        <w:rPr>
          <w:rStyle w:val="pl-c"/>
          <w:i w:val="1"/>
          <w:iCs w:val="1"/>
          <w:lang w:val="de-DE"/>
        </w:rPr>
      </w:pPr>
      <w:r>
        <w:rPr>
          <w:rStyle w:val="pl-c"/>
          <w:i w:val="1"/>
          <w:iCs w:val="1"/>
          <w:rtl w:val="0"/>
          <w:lang w:val="de-DE"/>
        </w:rPr>
        <w:t>Ü</w:t>
      </w:r>
      <w:r>
        <w:rPr>
          <w:rStyle w:val="pl-c"/>
          <w:i w:val="1"/>
          <w:iCs w:val="1"/>
          <w:rtl w:val="0"/>
          <w:lang w:val="de-DE"/>
        </w:rPr>
        <w:t>berlegen sie, welche Regeln sie f</w:t>
      </w:r>
      <w:r>
        <w:rPr>
          <w:rStyle w:val="pl-c"/>
          <w:i w:val="1"/>
          <w:iCs w:val="1"/>
          <w:rtl w:val="0"/>
          <w:lang w:val="de-DE"/>
        </w:rPr>
        <w:t>ü</w:t>
      </w:r>
      <w:r>
        <w:rPr>
          <w:rStyle w:val="pl-c"/>
          <w:i w:val="1"/>
          <w:iCs w:val="1"/>
          <w:rtl w:val="0"/>
          <w:lang w:val="de-DE"/>
        </w:rPr>
        <w:t xml:space="preserve">r die Zusammenarbeit aufstellen wollen und welche Rollen sie im Team verteilen wollen. Dokumentieren sie diese hier zusammen mit weiteren Anmerkungen der Teamorganisation. Listen oder Tabellen sind zum Beispiel ein kompakte und </w:t>
      </w:r>
      <w:r>
        <w:rPr>
          <w:rStyle w:val="pl-c"/>
          <w:i w:val="1"/>
          <w:iCs w:val="1"/>
          <w:rtl w:val="0"/>
          <w:lang w:val="de-DE"/>
        </w:rPr>
        <w:t>ü</w:t>
      </w:r>
      <w:r>
        <w:rPr>
          <w:rStyle w:val="pl-c"/>
          <w:i w:val="1"/>
          <w:iCs w:val="1"/>
          <w:rtl w:val="0"/>
          <w:lang w:val="de-DE"/>
        </w:rPr>
        <w:t>bersichtliche Darstellungsformen f</w:t>
      </w:r>
      <w:r>
        <w:rPr>
          <w:rStyle w:val="pl-c"/>
          <w:i w:val="1"/>
          <w:iCs w:val="1"/>
          <w:rtl w:val="0"/>
          <w:lang w:val="de-DE"/>
        </w:rPr>
        <w:t>ü</w:t>
      </w:r>
      <w:r>
        <w:rPr>
          <w:rStyle w:val="pl-c"/>
          <w:i w:val="1"/>
          <w:iCs w:val="1"/>
          <w:rtl w:val="0"/>
          <w:lang w:val="de-DE"/>
        </w:rPr>
        <w:t>r diesen Bereich.</w:t>
      </w:r>
    </w:p>
    <w:p>
      <w:pPr>
        <w:pStyle w:val="Überschrift 2"/>
        <w:numPr>
          <w:ilvl w:val="1"/>
          <w:numId w:val="20"/>
        </w:numPr>
        <w:bidi w:val="0"/>
        <w:ind w:right="0"/>
        <w:jc w:val="left"/>
        <w:rPr>
          <w:rStyle w:val="pl-c"/>
          <w:color w:val="000000"/>
          <w:sz w:val="24"/>
          <w:szCs w:val="24"/>
          <w:u w:color="000000"/>
          <w:rtl w:val="0"/>
          <w:lang w:val="de-DE"/>
        </w:rPr>
      </w:pPr>
      <w:bookmarkStart w:name="_Toc1" w:id="1"/>
      <w:r>
        <w:rPr>
          <w:rStyle w:val="pl-c"/>
          <w:color w:val="4f81bd"/>
          <w:sz w:val="26"/>
          <w:szCs w:val="26"/>
          <w:rtl w:val="0"/>
          <w:lang w:val="de-DE"/>
        </w:rPr>
        <w:t>Verantwortlichkeiten</w:t>
      </w:r>
      <w:bookmarkEnd w:id="1"/>
    </w:p>
    <w:p>
      <w:pPr>
        <w:pStyle w:val="Template"/>
        <w:numPr>
          <w:ilvl w:val="0"/>
          <w:numId w:val="22"/>
        </w:numPr>
        <w:bidi w:val="0"/>
        <w:ind w:right="0"/>
        <w:jc w:val="both"/>
        <w:rPr>
          <w:rStyle w:val="pl-c"/>
          <w:color w:val="000000"/>
          <w:u w:color="000000"/>
          <w:rtl w:val="0"/>
          <w:lang w:val="de-DE"/>
        </w:rPr>
      </w:pPr>
      <w:r>
        <w:rPr>
          <w:rStyle w:val="pl-c"/>
          <w:color w:val="000000"/>
          <w:u w:color="000000"/>
          <w:rtl w:val="0"/>
          <w:lang w:val="de-DE"/>
        </w:rPr>
        <w:t>Software Design:</w:t>
      </w:r>
      <w:r>
        <w:rPr>
          <w:rStyle w:val="pl-c"/>
          <w:color w:val="000000"/>
          <w:u w:color="000000"/>
          <w:rtl w:val="0"/>
          <w:lang w:val="de-DE"/>
        </w:rPr>
        <w:t xml:space="preserve"> Alle</w:t>
      </w:r>
    </w:p>
    <w:p>
      <w:pPr>
        <w:pStyle w:val="Template"/>
        <w:numPr>
          <w:ilvl w:val="0"/>
          <w:numId w:val="22"/>
        </w:numPr>
        <w:bidi w:val="0"/>
        <w:ind w:right="0"/>
        <w:jc w:val="both"/>
        <w:rPr>
          <w:rStyle w:val="pl-c"/>
          <w:color w:val="000000"/>
          <w:u w:color="000000"/>
          <w:rtl w:val="0"/>
          <w:lang w:val="de-DE"/>
        </w:rPr>
      </w:pPr>
      <w:r>
        <w:rPr>
          <w:rStyle w:val="pl-c"/>
          <w:color w:val="000000"/>
          <w:u w:color="000000"/>
          <w:rtl w:val="0"/>
          <w:lang w:val="de-DE"/>
        </w:rPr>
        <w:t>Implementierung:</w:t>
      </w:r>
      <w:r>
        <w:rPr>
          <w:rStyle w:val="pl-c"/>
          <w:color w:val="000000"/>
          <w:u w:color="000000"/>
          <w:rtl w:val="0"/>
          <w:lang w:val="de-DE"/>
        </w:rPr>
        <w:t xml:space="preserve"> </w:t>
      </w:r>
      <w:r>
        <w:rPr>
          <w:rStyle w:val="pl-c"/>
          <w:color w:val="000000"/>
          <w:u w:color="000000"/>
          <w:rtl w:val="0"/>
          <w:lang w:val="de-DE"/>
        </w:rPr>
        <w:t>Daniel Kessener</w:t>
      </w:r>
    </w:p>
    <w:p>
      <w:pPr>
        <w:pStyle w:val="Template"/>
        <w:numPr>
          <w:ilvl w:val="0"/>
          <w:numId w:val="22"/>
        </w:numPr>
        <w:bidi w:val="0"/>
        <w:ind w:right="0"/>
        <w:jc w:val="both"/>
        <w:rPr>
          <w:rStyle w:val="pl-c"/>
          <w:color w:val="000000"/>
          <w:u w:color="000000"/>
          <w:rtl w:val="0"/>
          <w:lang w:val="de-DE"/>
        </w:rPr>
      </w:pPr>
      <w:r>
        <w:rPr>
          <w:rStyle w:val="pl-c"/>
          <w:color w:val="000000"/>
          <w:u w:color="000000"/>
          <w:rtl w:val="0"/>
          <w:lang w:val="de-DE"/>
        </w:rPr>
        <w:t>Tester:</w:t>
      </w:r>
      <w:r>
        <w:rPr>
          <w:rStyle w:val="pl-c"/>
          <w:color w:val="000000"/>
          <w:u w:color="000000"/>
          <w:rtl w:val="0"/>
          <w:lang w:val="de-DE"/>
        </w:rPr>
        <w:t xml:space="preserve"> Malte Schuler</w:t>
      </w:r>
    </w:p>
    <w:p>
      <w:pPr>
        <w:pStyle w:val="Template"/>
        <w:numPr>
          <w:ilvl w:val="0"/>
          <w:numId w:val="22"/>
        </w:numPr>
        <w:bidi w:val="0"/>
        <w:ind w:right="0"/>
        <w:jc w:val="both"/>
        <w:rPr>
          <w:rStyle w:val="pl-c"/>
          <w:color w:val="000000"/>
          <w:u w:color="000000"/>
          <w:rtl w:val="0"/>
          <w:lang w:val="de-DE"/>
        </w:rPr>
      </w:pPr>
      <w:r>
        <w:rPr>
          <w:rStyle w:val="pl-c"/>
          <w:color w:val="000000"/>
          <w:u w:color="000000"/>
          <w:rtl w:val="0"/>
          <w:lang w:val="de-DE"/>
        </w:rPr>
        <w:t>Dokumentation:</w:t>
      </w:r>
      <w:r>
        <w:rPr>
          <w:rStyle w:val="pl-c"/>
          <w:color w:val="000000"/>
          <w:u w:color="000000"/>
          <w:rtl w:val="0"/>
          <w:lang w:val="de-DE"/>
        </w:rPr>
        <w:t xml:space="preserve"> Diana Haidarbaigi</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720" w:firstLine="0"/>
        <w:rPr>
          <w:rStyle w:val="pl-c"/>
          <w:color w:val="000000"/>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i w:val="1"/>
          <w:iCs w:val="1"/>
          <w:lang w:val="de-DE"/>
        </w:rPr>
      </w:pPr>
      <w:r>
        <w:rPr>
          <w:rStyle w:val="pl-c"/>
          <w:i w:val="1"/>
          <w:iCs w:val="1"/>
          <w:rtl w:val="0"/>
          <w:lang w:val="de-DE"/>
        </w:rPr>
        <w:t>Bennen sie Verantwortliche innerhalb des Projekts (Projektleiter, Tester, Implementierer, etc.). Auch hier ist eine Listen- oder Tabellendarstellung angebracht.</w:t>
      </w:r>
    </w:p>
    <w:p>
      <w:pPr>
        <w:pStyle w:val="Überschrift 2"/>
        <w:numPr>
          <w:ilvl w:val="1"/>
          <w:numId w:val="23"/>
        </w:numPr>
        <w:rPr>
          <w:rStyle w:val="pl-c"/>
          <w:color w:val="4f81bd"/>
          <w:u w:color="4f81bd"/>
        </w:rPr>
      </w:pPr>
      <w:bookmarkStart w:name="_Toc2" w:id="2"/>
      <w:r>
        <w:rPr>
          <w:rStyle w:val="pl-c"/>
          <w:color w:val="4f81bd"/>
          <w:u w:color="4f81bd"/>
          <w:rtl w:val="0"/>
          <w:lang w:val="de-DE"/>
        </w:rPr>
        <w:t>Absprachen</w:t>
      </w:r>
      <w:bookmarkEnd w:id="2"/>
    </w:p>
    <w:p>
      <w:pPr>
        <w:pStyle w:val="Standard"/>
        <w:rPr>
          <w:rStyle w:val="pl-c"/>
          <w:color w:val="4f81bd"/>
          <w:u w:color="4f81bd"/>
        </w:rPr>
      </w:pPr>
    </w:p>
    <w:p>
      <w:pPr>
        <w:pStyle w:val="Standard"/>
        <w:rPr>
          <w:rStyle w:val="pl-c"/>
          <w:color w:val="4f81bd"/>
          <w:sz w:val="24"/>
          <w:szCs w:val="24"/>
          <w:u w:val="single" w:color="4f81bd"/>
        </w:rPr>
      </w:pPr>
      <w:r>
        <w:rPr>
          <w:rStyle w:val="pl-c"/>
          <w:color w:val="4f81bd"/>
          <w:sz w:val="24"/>
          <w:szCs w:val="24"/>
          <w:u w:val="single" w:color="4f81bd"/>
          <w:rtl w:val="0"/>
          <w:lang w:val="de-DE"/>
        </w:rPr>
        <w:t xml:space="preserve">Versionsverwaltung </w:t>
      </w:r>
    </w:p>
    <w:p>
      <w:pPr>
        <w:pStyle w:val="Standard"/>
        <w:rPr>
          <w:rStyle w:val="pl-c"/>
          <w:sz w:val="24"/>
          <w:szCs w:val="24"/>
        </w:rPr>
      </w:pPr>
      <w:r>
        <w:rPr>
          <w:rStyle w:val="pl-c"/>
          <w:sz w:val="24"/>
          <w:szCs w:val="24"/>
          <w:rtl w:val="0"/>
          <w:lang w:val="de-DE"/>
        </w:rPr>
        <w:t xml:space="preserve">Das Team benutzt das auf GitHub erstellte Repository </w:t>
      </w:r>
      <w:r>
        <w:rPr>
          <w:rStyle w:val="pl-c"/>
          <w:sz w:val="24"/>
          <w:szCs w:val="24"/>
          <w:rtl w:val="0"/>
          <w:lang w:val="de-DE"/>
        </w:rPr>
        <w:t>zur Versionsverwaltung.</w:t>
      </w:r>
      <w:r>
        <w:rPr>
          <w:rStyle w:val="pl-c"/>
          <w:sz w:val="24"/>
          <w:szCs w:val="24"/>
          <w:rtl w:val="0"/>
          <w:lang w:val="de-DE"/>
        </w:rPr>
        <w:t xml:space="preserve"> </w:t>
      </w:r>
      <w:r>
        <w:rPr>
          <w:rStyle w:val="pl-c"/>
          <w:sz w:val="24"/>
          <w:szCs w:val="24"/>
          <w:rtl w:val="0"/>
          <w:lang w:val="de-DE"/>
        </w:rPr>
        <w:t xml:space="preserve">Durch </w:t>
      </w:r>
      <w:r>
        <w:rPr>
          <w:rStyle w:val="pl-c"/>
          <w:sz w:val="24"/>
          <w:szCs w:val="24"/>
          <w:rtl w:val="0"/>
          <w:lang w:val="de-DE"/>
        </w:rPr>
        <w:t>ein oftmaliges ausf</w:t>
      </w:r>
      <w:r>
        <w:rPr>
          <w:rStyle w:val="pl-c"/>
          <w:sz w:val="24"/>
          <w:szCs w:val="24"/>
          <w:rtl w:val="0"/>
          <w:lang w:val="de-DE"/>
        </w:rPr>
        <w:t>ü</w:t>
      </w:r>
      <w:r>
        <w:rPr>
          <w:rStyle w:val="pl-c"/>
          <w:sz w:val="24"/>
          <w:szCs w:val="24"/>
          <w:rtl w:val="0"/>
          <w:lang w:val="de-DE"/>
        </w:rPr>
        <w:t>hren von Commits in jedem Schritt</w:t>
      </w:r>
      <w:r>
        <w:rPr>
          <w:rStyle w:val="pl-c"/>
          <w:sz w:val="24"/>
          <w:szCs w:val="24"/>
          <w:rtl w:val="0"/>
          <w:lang w:val="de-DE"/>
        </w:rPr>
        <w:t xml:space="preserve"> kann sicher gestellt werden</w:t>
      </w:r>
      <w:r>
        <w:rPr>
          <w:rStyle w:val="pl-c"/>
          <w:sz w:val="24"/>
          <w:szCs w:val="24"/>
          <w:rtl w:val="0"/>
          <w:lang w:val="de-DE"/>
        </w:rPr>
        <w:t xml:space="preserve">, </w:t>
      </w:r>
      <w:r>
        <w:rPr>
          <w:rStyle w:val="pl-c"/>
          <w:sz w:val="24"/>
          <w:szCs w:val="24"/>
          <w:rtl w:val="0"/>
          <w:lang w:val="de-DE"/>
        </w:rPr>
        <w:t>das</w:t>
      </w:r>
      <w:r>
        <w:rPr>
          <w:rStyle w:val="pl-c"/>
          <w:sz w:val="24"/>
          <w:szCs w:val="24"/>
          <w:rtl w:val="0"/>
          <w:lang w:val="de-DE"/>
        </w:rPr>
        <w:t xml:space="preserve"> bei Problemen auf die </w:t>
      </w:r>
      <w:r>
        <w:rPr>
          <w:rStyle w:val="pl-c"/>
          <w:sz w:val="24"/>
          <w:szCs w:val="24"/>
          <w:rtl w:val="0"/>
          <w:lang w:val="de-DE"/>
        </w:rPr>
        <w:t>zuletzt lauff</w:t>
      </w:r>
      <w:r>
        <w:rPr>
          <w:rStyle w:val="pl-c"/>
          <w:sz w:val="24"/>
          <w:szCs w:val="24"/>
          <w:rtl w:val="0"/>
          <w:lang w:val="de-DE"/>
        </w:rPr>
        <w:t>ä</w:t>
      </w:r>
      <w:r>
        <w:rPr>
          <w:rStyle w:val="pl-c"/>
          <w:sz w:val="24"/>
          <w:szCs w:val="24"/>
          <w:rtl w:val="0"/>
          <w:lang w:val="de-DE"/>
        </w:rPr>
        <w:t>hige</w:t>
      </w:r>
      <w:r>
        <w:rPr>
          <w:rStyle w:val="pl-c"/>
          <w:sz w:val="24"/>
          <w:szCs w:val="24"/>
          <w:rtl w:val="0"/>
          <w:lang w:val="de-DE"/>
        </w:rPr>
        <w:t xml:space="preserve"> Version </w:t>
      </w:r>
      <w:r>
        <w:rPr>
          <w:rStyle w:val="pl-c"/>
          <w:sz w:val="24"/>
          <w:szCs w:val="24"/>
          <w:rtl w:val="0"/>
          <w:lang w:val="de-DE"/>
        </w:rPr>
        <w:t>zur</w:t>
      </w:r>
      <w:r>
        <w:rPr>
          <w:rStyle w:val="pl-c"/>
          <w:sz w:val="24"/>
          <w:szCs w:val="24"/>
          <w:rtl w:val="0"/>
          <w:lang w:val="de-DE"/>
        </w:rPr>
        <w:t>ü</w:t>
      </w:r>
      <w:r>
        <w:rPr>
          <w:rStyle w:val="pl-c"/>
          <w:sz w:val="24"/>
          <w:szCs w:val="24"/>
          <w:rtl w:val="0"/>
          <w:lang w:val="de-DE"/>
        </w:rPr>
        <w:t>ckgegriffen werden kann</w:t>
      </w:r>
      <w:r>
        <w:rPr>
          <w:rStyle w:val="pl-c"/>
          <w:sz w:val="24"/>
          <w:szCs w:val="24"/>
          <w:rtl w:val="0"/>
          <w:lang w:val="de-DE"/>
        </w:rPr>
        <w:t>.</w:t>
      </w:r>
    </w:p>
    <w:p>
      <w:pPr>
        <w:pStyle w:val="Standard"/>
        <w:rPr>
          <w:rStyle w:val="pl-c"/>
          <w:sz w:val="24"/>
          <w:szCs w:val="24"/>
        </w:rPr>
      </w:pPr>
      <w:r>
        <w:rPr>
          <w:rStyle w:val="pl-c"/>
          <w:sz w:val="24"/>
          <w:szCs w:val="24"/>
          <w:rtl w:val="0"/>
          <w:lang w:val="de-DE"/>
        </w:rPr>
        <w:t xml:space="preserve">GitHub-Repository: </w:t>
      </w:r>
      <w:r>
        <w:rPr>
          <w:rStyle w:val="pl-c"/>
          <w:sz w:val="24"/>
          <w:szCs w:val="24"/>
          <w:rtl w:val="0"/>
          <w:lang w:val="de-DE"/>
        </w:rPr>
        <w:t>https://github.com/davekessener/TI4_SE2.git</w:t>
      </w:r>
    </w:p>
    <w:p>
      <w:pPr>
        <w:pStyle w:val="Standard"/>
        <w:rPr>
          <w:rStyle w:val="pl-c"/>
          <w:sz w:val="24"/>
          <w:szCs w:val="24"/>
        </w:rPr>
      </w:pPr>
      <w:r>
        <w:rPr>
          <w:rStyle w:val="pl-c"/>
          <w:sz w:val="24"/>
          <w:szCs w:val="24"/>
          <w:rtl w:val="0"/>
          <w:lang w:val="de-DE"/>
        </w:rPr>
        <w:t>F</w:t>
      </w:r>
      <w:r>
        <w:rPr>
          <w:rStyle w:val="pl-c"/>
          <w:sz w:val="24"/>
          <w:szCs w:val="24"/>
          <w:rtl w:val="0"/>
          <w:lang w:val="de-DE"/>
        </w:rPr>
        <w:t>ü</w:t>
      </w:r>
      <w:r>
        <w:rPr>
          <w:rStyle w:val="pl-c"/>
          <w:sz w:val="24"/>
          <w:szCs w:val="24"/>
          <w:rtl w:val="0"/>
          <w:lang w:val="de-DE"/>
        </w:rPr>
        <w:t>r Absprachen und Probleme b</w:t>
      </w:r>
      <w:r>
        <w:rPr>
          <w:rStyle w:val="pl-c"/>
          <w:sz w:val="24"/>
          <w:szCs w:val="24"/>
          <w:rtl w:val="0"/>
          <w:lang w:val="de-DE"/>
        </w:rPr>
        <w:t>ez</w:t>
      </w:r>
      <w:r>
        <w:rPr>
          <w:rStyle w:val="pl-c"/>
          <w:sz w:val="24"/>
          <w:szCs w:val="24"/>
          <w:rtl w:val="0"/>
          <w:lang w:val="de-DE"/>
        </w:rPr>
        <w:t>ü</w:t>
      </w:r>
      <w:r>
        <w:rPr>
          <w:rStyle w:val="pl-c"/>
          <w:sz w:val="24"/>
          <w:szCs w:val="24"/>
          <w:rtl w:val="0"/>
          <w:lang w:val="de-DE"/>
        </w:rPr>
        <w:t>g</w:t>
      </w:r>
      <w:r>
        <w:rPr>
          <w:rStyle w:val="pl-c"/>
          <w:sz w:val="24"/>
          <w:szCs w:val="24"/>
          <w:rtl w:val="0"/>
          <w:lang w:val="de-DE"/>
        </w:rPr>
        <w:t>l</w:t>
      </w:r>
      <w:r>
        <w:rPr>
          <w:rStyle w:val="pl-c"/>
          <w:sz w:val="24"/>
          <w:szCs w:val="24"/>
          <w:rtl w:val="0"/>
          <w:lang w:val="de-DE"/>
        </w:rPr>
        <w:t>ich</w:t>
      </w:r>
      <w:r>
        <w:rPr>
          <w:rStyle w:val="pl-c"/>
          <w:sz w:val="24"/>
          <w:szCs w:val="24"/>
          <w:rtl w:val="0"/>
          <w:lang w:val="de-DE"/>
        </w:rPr>
        <w:t xml:space="preserve"> des Projektes und des Ablaufes wird</w:t>
      </w:r>
      <w:r>
        <w:rPr>
          <w:rStyle w:val="pl-c"/>
          <w:sz w:val="24"/>
          <w:szCs w:val="24"/>
          <w:rtl w:val="0"/>
          <w:lang w:val="de-DE"/>
        </w:rPr>
        <w:t>,</w:t>
      </w:r>
      <w:r>
        <w:rPr>
          <w:rStyle w:val="pl-c"/>
          <w:sz w:val="24"/>
          <w:szCs w:val="24"/>
          <w:rtl w:val="0"/>
          <w:lang w:val="de-DE"/>
        </w:rPr>
        <w:t xml:space="preserve"> wenn m</w:t>
      </w:r>
      <w:r>
        <w:rPr>
          <w:rStyle w:val="pl-c"/>
          <w:sz w:val="24"/>
          <w:szCs w:val="24"/>
          <w:rtl w:val="0"/>
          <w:lang w:val="de-DE"/>
        </w:rPr>
        <w:t>ö</w:t>
      </w:r>
      <w:r>
        <w:rPr>
          <w:rStyle w:val="pl-c"/>
          <w:sz w:val="24"/>
          <w:szCs w:val="24"/>
          <w:rtl w:val="0"/>
          <w:lang w:val="de-DE"/>
        </w:rPr>
        <w:t>glich</w:t>
      </w:r>
      <w:r>
        <w:rPr>
          <w:rStyle w:val="pl-c"/>
          <w:sz w:val="24"/>
          <w:szCs w:val="24"/>
          <w:rtl w:val="0"/>
          <w:lang w:val="de-DE"/>
        </w:rPr>
        <w:t>,</w:t>
      </w:r>
      <w:r>
        <w:rPr>
          <w:rStyle w:val="pl-c"/>
          <w:sz w:val="24"/>
          <w:szCs w:val="24"/>
          <w:rtl w:val="0"/>
          <w:lang w:val="de-DE"/>
        </w:rPr>
        <w:t xml:space="preserve"> das pers</w:t>
      </w:r>
      <w:r>
        <w:rPr>
          <w:rStyle w:val="pl-c"/>
          <w:sz w:val="24"/>
          <w:szCs w:val="24"/>
          <w:rtl w:val="0"/>
          <w:lang w:val="de-DE"/>
        </w:rPr>
        <w:t>ö</w:t>
      </w:r>
      <w:r>
        <w:rPr>
          <w:rStyle w:val="pl-c"/>
          <w:sz w:val="24"/>
          <w:szCs w:val="24"/>
          <w:rtl w:val="0"/>
          <w:lang w:val="de-DE"/>
        </w:rPr>
        <w:t>nliche Gespr</w:t>
      </w:r>
      <w:r>
        <w:rPr>
          <w:rStyle w:val="pl-c"/>
          <w:sz w:val="24"/>
          <w:szCs w:val="24"/>
          <w:rtl w:val="0"/>
          <w:lang w:val="de-DE"/>
        </w:rPr>
        <w:t>ä</w:t>
      </w:r>
      <w:r>
        <w:rPr>
          <w:rStyle w:val="pl-c"/>
          <w:sz w:val="24"/>
          <w:szCs w:val="24"/>
          <w:rtl w:val="0"/>
          <w:lang w:val="de-DE"/>
        </w:rPr>
        <w:t xml:space="preserve">ch ersucht. </w:t>
      </w:r>
    </w:p>
    <w:p>
      <w:pPr>
        <w:pStyle w:val="Standard"/>
        <w:rPr>
          <w:rStyle w:val="pl-c"/>
          <w:sz w:val="24"/>
          <w:szCs w:val="24"/>
        </w:rPr>
      </w:pPr>
    </w:p>
    <w:p>
      <w:pPr>
        <w:pStyle w:val="Standard"/>
        <w:rPr>
          <w:rStyle w:val="pl-c"/>
          <w:sz w:val="24"/>
          <w:szCs w:val="24"/>
        </w:rPr>
      </w:pPr>
    </w:p>
    <w:p>
      <w:pPr>
        <w:pStyle w:val="Standard"/>
        <w:rPr>
          <w:rStyle w:val="pl-c"/>
          <w:color w:val="4e81bd"/>
          <w:sz w:val="24"/>
          <w:szCs w:val="24"/>
          <w:u w:val="single"/>
        </w:rPr>
      </w:pPr>
      <w:r>
        <w:rPr>
          <w:rStyle w:val="pl-c"/>
          <w:color w:val="4e81bd"/>
          <w:sz w:val="24"/>
          <w:szCs w:val="24"/>
          <w:u w:val="single"/>
          <w:rtl w:val="0"/>
          <w:lang w:val="de-DE"/>
        </w:rPr>
        <w:t>Kommunikation</w:t>
      </w:r>
    </w:p>
    <w:p>
      <w:pPr>
        <w:pStyle w:val="Standard"/>
        <w:rPr>
          <w:rStyle w:val="pl-c"/>
          <w:sz w:val="24"/>
          <w:szCs w:val="24"/>
        </w:rPr>
      </w:pPr>
      <w:r>
        <w:rPr>
          <w:rStyle w:val="pl-c"/>
          <w:sz w:val="24"/>
          <w:szCs w:val="24"/>
          <w:rtl w:val="0"/>
          <w:lang w:val="de-DE"/>
        </w:rPr>
        <w:t xml:space="preserve">Sollte dies aufgrund von terminlichen oder zeitlichen </w:t>
      </w:r>
      <w:r>
        <w:rPr>
          <w:rStyle w:val="pl-c"/>
          <w:sz w:val="24"/>
          <w:szCs w:val="24"/>
          <w:rtl w:val="0"/>
          <w:lang w:val="de-DE"/>
        </w:rPr>
        <w:t>Aspekten</w:t>
      </w:r>
      <w:r>
        <w:rPr>
          <w:rStyle w:val="pl-c"/>
          <w:sz w:val="24"/>
          <w:szCs w:val="24"/>
          <w:rtl w:val="0"/>
          <w:lang w:val="de-DE"/>
        </w:rPr>
        <w:t xml:space="preserve"> nicht m</w:t>
      </w:r>
      <w:r>
        <w:rPr>
          <w:rStyle w:val="pl-c"/>
          <w:sz w:val="24"/>
          <w:szCs w:val="24"/>
          <w:rtl w:val="0"/>
          <w:lang w:val="de-DE"/>
        </w:rPr>
        <w:t>ö</w:t>
      </w:r>
      <w:r>
        <w:rPr>
          <w:rStyle w:val="pl-c"/>
          <w:sz w:val="24"/>
          <w:szCs w:val="24"/>
          <w:rtl w:val="0"/>
          <w:lang w:val="de-DE"/>
        </w:rPr>
        <w:t>glich sein</w:t>
      </w:r>
      <w:r>
        <w:rPr>
          <w:rStyle w:val="pl-c"/>
          <w:sz w:val="24"/>
          <w:szCs w:val="24"/>
          <w:rtl w:val="0"/>
          <w:lang w:val="de-DE"/>
        </w:rPr>
        <w:t>,</w:t>
      </w:r>
      <w:r>
        <w:rPr>
          <w:rStyle w:val="pl-c"/>
          <w:sz w:val="24"/>
          <w:szCs w:val="24"/>
          <w:rtl w:val="0"/>
          <w:lang w:val="de-DE"/>
        </w:rPr>
        <w:t xml:space="preserve"> so soll</w:t>
      </w:r>
      <w:r>
        <w:rPr>
          <w:rStyle w:val="pl-c"/>
          <w:sz w:val="24"/>
          <w:szCs w:val="24"/>
          <w:rtl w:val="0"/>
          <w:lang w:val="de-DE"/>
        </w:rPr>
        <w:t xml:space="preserve"> ü</w:t>
      </w:r>
      <w:r>
        <w:rPr>
          <w:rStyle w:val="pl-c"/>
          <w:sz w:val="24"/>
          <w:szCs w:val="24"/>
          <w:rtl w:val="0"/>
          <w:lang w:val="de-DE"/>
        </w:rPr>
        <w:t xml:space="preserve">ber </w:t>
      </w:r>
      <w:r>
        <w:rPr>
          <w:rStyle w:val="pl-c"/>
          <w:sz w:val="24"/>
          <w:szCs w:val="24"/>
          <w:rtl w:val="0"/>
          <w:lang w:val="de-DE"/>
        </w:rPr>
        <w:t>„</w:t>
      </w:r>
      <w:r>
        <w:rPr>
          <w:rStyle w:val="pl-c"/>
          <w:sz w:val="24"/>
          <w:szCs w:val="24"/>
          <w:rtl w:val="0"/>
          <w:lang w:val="de-DE"/>
        </w:rPr>
        <w:t>Slack</w:t>
      </w:r>
      <w:r>
        <w:rPr>
          <w:rStyle w:val="pl-c"/>
          <w:sz w:val="24"/>
          <w:szCs w:val="24"/>
          <w:rtl w:val="0"/>
          <w:lang w:val="de-DE"/>
        </w:rPr>
        <w:t xml:space="preserve">“ </w:t>
      </w:r>
      <w:r>
        <w:rPr>
          <w:rStyle w:val="pl-c"/>
          <w:sz w:val="24"/>
          <w:szCs w:val="24"/>
          <w:rtl w:val="0"/>
          <w:lang w:val="de-DE"/>
        </w:rPr>
        <w:t>oder</w:t>
      </w:r>
      <w:r>
        <w:rPr>
          <w:rStyle w:val="pl-c"/>
          <w:sz w:val="24"/>
          <w:szCs w:val="24"/>
          <w:rtl w:val="0"/>
          <w:lang w:val="de-DE"/>
        </w:rPr>
        <w:t xml:space="preserve"> per Mail Kontakt aufgenommen werden. F</w:t>
      </w:r>
      <w:r>
        <w:rPr>
          <w:rStyle w:val="pl-c"/>
          <w:sz w:val="24"/>
          <w:szCs w:val="24"/>
          <w:rtl w:val="0"/>
          <w:lang w:val="de-DE"/>
        </w:rPr>
        <w:t>ü</w:t>
      </w:r>
      <w:r>
        <w:rPr>
          <w:rStyle w:val="pl-c"/>
          <w:sz w:val="24"/>
          <w:szCs w:val="24"/>
          <w:rtl w:val="0"/>
          <w:lang w:val="de-DE"/>
        </w:rPr>
        <w:t xml:space="preserve">r die Organisation ist es wichtig, dass jedes Teammitglied in kurzer Zeit </w:t>
      </w:r>
      <w:r>
        <w:rPr>
          <w:rStyle w:val="pl-c"/>
          <w:sz w:val="24"/>
          <w:szCs w:val="24"/>
          <w:rtl w:val="0"/>
          <w:lang w:val="de-DE"/>
        </w:rPr>
        <w:t>ü</w:t>
      </w:r>
      <w:r>
        <w:rPr>
          <w:rStyle w:val="pl-c"/>
          <w:sz w:val="24"/>
          <w:szCs w:val="24"/>
          <w:rtl w:val="0"/>
          <w:lang w:val="de-DE"/>
        </w:rPr>
        <w:t xml:space="preserve">ber Slack erreichbar ist. </w:t>
      </w:r>
    </w:p>
    <w:p>
      <w:pPr>
        <w:pStyle w:val="Standard"/>
        <w:rPr>
          <w:rStyle w:val="pl-c"/>
          <w:sz w:val="24"/>
          <w:szCs w:val="24"/>
        </w:rPr>
      </w:pPr>
      <w:r>
        <w:rPr>
          <w:rStyle w:val="pl-c"/>
          <w:sz w:val="24"/>
          <w:szCs w:val="24"/>
          <w:rtl w:val="0"/>
          <w:lang w:val="de-DE"/>
        </w:rPr>
        <w:t xml:space="preserve">Dies kann durch das Installieren von Slack auf oft benutzten Medien wie Handy oder Computer </w:t>
      </w:r>
      <w:r>
        <w:rPr>
          <w:rStyle w:val="pl-c"/>
          <w:sz w:val="24"/>
          <w:szCs w:val="24"/>
          <w:rtl w:val="0"/>
          <w:lang w:val="de-DE"/>
        </w:rPr>
        <w:t>sichergestellt</w:t>
      </w:r>
      <w:r>
        <w:rPr>
          <w:rStyle w:val="pl-c"/>
          <w:sz w:val="24"/>
          <w:szCs w:val="24"/>
          <w:rtl w:val="0"/>
          <w:lang w:val="de-DE"/>
        </w:rPr>
        <w:t xml:space="preserve"> werden, da diese f</w:t>
      </w:r>
      <w:r>
        <w:rPr>
          <w:rStyle w:val="pl-c"/>
          <w:sz w:val="24"/>
          <w:szCs w:val="24"/>
          <w:rtl w:val="0"/>
          <w:lang w:val="de-DE"/>
        </w:rPr>
        <w:t>ü</w:t>
      </w:r>
      <w:r>
        <w:rPr>
          <w:rStyle w:val="pl-c"/>
          <w:sz w:val="24"/>
          <w:szCs w:val="24"/>
          <w:rtl w:val="0"/>
          <w:lang w:val="de-DE"/>
        </w:rPr>
        <w:t>r sehr viele Plattformen verf</w:t>
      </w:r>
      <w:r>
        <w:rPr>
          <w:rStyle w:val="pl-c"/>
          <w:sz w:val="24"/>
          <w:szCs w:val="24"/>
          <w:rtl w:val="0"/>
          <w:lang w:val="de-DE"/>
        </w:rPr>
        <w:t>ü</w:t>
      </w:r>
      <w:r>
        <w:rPr>
          <w:rStyle w:val="pl-c"/>
          <w:sz w:val="24"/>
          <w:szCs w:val="24"/>
          <w:rtl w:val="0"/>
          <w:lang w:val="de-DE"/>
        </w:rPr>
        <w:t>gbar ist.</w:t>
      </w:r>
    </w:p>
    <w:p>
      <w:pPr>
        <w:pStyle w:val="Standard"/>
        <w:rPr>
          <w:rStyle w:val="pl-c"/>
          <w:sz w:val="24"/>
          <w:szCs w:val="24"/>
        </w:rPr>
      </w:pPr>
      <w:r>
        <w:rPr>
          <w:rStyle w:val="pl-c"/>
          <w:sz w:val="24"/>
          <w:szCs w:val="24"/>
          <w:rtl w:val="0"/>
          <w:lang w:val="de-DE"/>
        </w:rPr>
        <w:t>Dadurch wird die Respond-Latenz m</w:t>
      </w:r>
      <w:r>
        <w:rPr>
          <w:rStyle w:val="pl-c"/>
          <w:sz w:val="24"/>
          <w:szCs w:val="24"/>
          <w:rtl w:val="0"/>
          <w:lang w:val="de-DE"/>
        </w:rPr>
        <w:t>ö</w:t>
      </w:r>
      <w:r>
        <w:rPr>
          <w:rStyle w:val="pl-c"/>
          <w:sz w:val="24"/>
          <w:szCs w:val="24"/>
          <w:rtl w:val="0"/>
          <w:lang w:val="de-DE"/>
        </w:rPr>
        <w:t>glichst gering gehalten und wird vermutlich maximal einen Tag erreichen.</w:t>
      </w:r>
    </w:p>
    <w:p>
      <w:pPr>
        <w:pStyle w:val="Standard"/>
        <w:rPr>
          <w:rStyle w:val="pl-c"/>
          <w:sz w:val="24"/>
          <w:szCs w:val="24"/>
          <w:u w:color="ff0000"/>
        </w:rPr>
      </w:pPr>
      <w:r>
        <w:rPr>
          <w:rStyle w:val="pl-c"/>
          <w:sz w:val="24"/>
          <w:szCs w:val="24"/>
          <w:u w:color="ff0000"/>
          <w:rtl w:val="0"/>
          <w:lang w:val="de-DE"/>
        </w:rPr>
        <w:t>Immer nach dem Praktikum und ansonsten nach Absprache.</w:t>
      </w:r>
    </w:p>
    <w:p>
      <w:pPr>
        <w:pStyle w:val="Standard"/>
        <w:rPr>
          <w:rStyle w:val="pl-c"/>
          <w:u w:val="single" w:color="ff0000"/>
        </w:rPr>
      </w:pPr>
      <w:r>
        <w:rPr>
          <w:rStyle w:val="pl-c"/>
          <w:sz w:val="24"/>
          <w:szCs w:val="24"/>
          <w:u w:val="single" w:color="ff0000"/>
          <w:rtl w:val="0"/>
          <w:lang w:val="de-DE"/>
        </w:rPr>
        <w:t>Arbeitsrespondzeiten</w:t>
      </w:r>
    </w:p>
    <w:p>
      <w:pPr>
        <w:pStyle w:val="Standard"/>
        <w:rPr>
          <w:rStyle w:val="pl-c"/>
          <w:b w:val="1"/>
          <w:bCs w:val="1"/>
          <w:color w:val="ff0000"/>
          <w:sz w:val="24"/>
          <w:szCs w:val="24"/>
          <w:u w:color="ff0000"/>
        </w:rPr>
      </w:pPr>
      <w:r>
        <w:rPr>
          <w:rStyle w:val="pl-c"/>
          <w:sz w:val="24"/>
          <w:szCs w:val="24"/>
          <w:u w:color="ff0000"/>
          <w:rtl w:val="0"/>
          <w:lang w:val="de-DE"/>
        </w:rPr>
        <w:t>Probleme/Bugs werden gemeinsam priorisiert und es wird ein Abarbeitungsplan erstellt.</w:t>
      </w:r>
    </w:p>
    <w:p>
      <w:pPr>
        <w:pStyle w:val="Überschrift 2"/>
        <w:numPr>
          <w:ilvl w:val="1"/>
          <w:numId w:val="23"/>
        </w:numPr>
      </w:pPr>
      <w:bookmarkStart w:name="_Toc3" w:id="3"/>
      <w:r>
        <w:rPr>
          <w:rtl w:val="0"/>
        </w:rPr>
        <w:t>Repository-Konzept</w:t>
      </w:r>
      <w:bookmarkEnd w:id="3"/>
    </w:p>
    <w:p>
      <w:pPr>
        <w:pStyle w:val="Template"/>
        <w:rPr>
          <w:rStyle w:val="pl-c"/>
          <w:color w:val="000000"/>
          <w:u w:color="000000"/>
          <w:lang w:val="de-DE"/>
        </w:rPr>
      </w:pPr>
      <w:r>
        <w:rPr>
          <w:rStyle w:val="pl-c"/>
          <w:color w:val="000000"/>
          <w:u w:color="000000"/>
          <w:rtl w:val="0"/>
          <w:lang w:val="de-DE"/>
        </w:rPr>
        <w:t>F</w:t>
      </w:r>
      <w:r>
        <w:rPr>
          <w:rStyle w:val="pl-c"/>
          <w:color w:val="000000"/>
          <w:u w:color="000000"/>
          <w:rtl w:val="0"/>
          <w:lang w:val="de-DE"/>
        </w:rPr>
        <w:t>ü</w:t>
      </w:r>
      <w:r>
        <w:rPr>
          <w:rStyle w:val="pl-c"/>
          <w:color w:val="000000"/>
          <w:u w:color="000000"/>
          <w:rtl w:val="0"/>
          <w:lang w:val="de-DE"/>
        </w:rPr>
        <w:t>r die Dokumentation des Projektes wird ein separates Projekttagebuch gef</w:t>
      </w:r>
      <w:r>
        <w:rPr>
          <w:rStyle w:val="pl-c"/>
          <w:color w:val="000000"/>
          <w:u w:color="000000"/>
          <w:rtl w:val="0"/>
          <w:lang w:val="de-DE"/>
        </w:rPr>
        <w:t>ü</w:t>
      </w:r>
      <w:r>
        <w:rPr>
          <w:rStyle w:val="pl-c"/>
          <w:color w:val="000000"/>
          <w:u w:color="000000"/>
          <w:rtl w:val="0"/>
          <w:lang w:val="de-DE"/>
        </w:rPr>
        <w:t xml:space="preserve">hrt, dieses liegt auf Papierbasis vor. </w:t>
      </w:r>
    </w:p>
    <w:p>
      <w:pPr>
        <w:pStyle w:val="Template"/>
        <w:rPr>
          <w:rStyle w:val="pl-c"/>
          <w:color w:val="000000"/>
          <w:u w:color="000000"/>
          <w:lang w:val="de-DE"/>
        </w:rPr>
      </w:pPr>
      <w:r>
        <w:rPr>
          <w:rStyle w:val="pl-c"/>
          <w:color w:val="000000"/>
          <w:u w:color="000000"/>
          <w:rtl w:val="0"/>
          <w:lang w:val="de-DE"/>
        </w:rPr>
        <w:t>Zus</w:t>
      </w:r>
      <w:r>
        <w:rPr>
          <w:rStyle w:val="pl-c"/>
          <w:color w:val="000000"/>
          <w:u w:color="000000"/>
          <w:rtl w:val="0"/>
          <w:lang w:val="de-DE"/>
        </w:rPr>
        <w:t>ä</w:t>
      </w:r>
      <w:r>
        <w:rPr>
          <w:rStyle w:val="pl-c"/>
          <w:color w:val="000000"/>
          <w:u w:color="000000"/>
          <w:rtl w:val="0"/>
          <w:lang w:val="de-DE"/>
        </w:rPr>
        <w:t xml:space="preserve">tzlich davon wird das RDD per Git auf dem Laufenden gehalten. Es findet sich im Unterordner </w:t>
      </w:r>
      <w:r>
        <w:rPr>
          <w:rStyle w:val="pl-c"/>
          <w:color w:val="000000"/>
          <w:u w:color="000000"/>
          <w:rtl w:val="0"/>
          <w:lang w:val="de-DE"/>
        </w:rPr>
        <w:t>„</w:t>
      </w:r>
      <w:r>
        <w:rPr>
          <w:rStyle w:val="pl-c"/>
          <w:color w:val="000000"/>
          <w:u w:color="000000"/>
          <w:rtl w:val="0"/>
          <w:lang w:val="de-DE"/>
        </w:rPr>
        <w:t>doc</w:t>
      </w:r>
      <w:r>
        <w:rPr>
          <w:rStyle w:val="pl-c"/>
          <w:color w:val="000000"/>
          <w:u w:color="000000"/>
          <w:rtl w:val="0"/>
          <w:lang w:val="de-DE"/>
        </w:rPr>
        <w:t>“</w:t>
      </w:r>
      <w:r>
        <w:rPr>
          <w:rStyle w:val="pl-c"/>
          <w:color w:val="000000"/>
          <w:u w:color="000000"/>
          <w:rtl w:val="0"/>
          <w:lang w:val="de-DE"/>
        </w:rPr>
        <w:t>, dort sollen sich nach M</w:t>
      </w:r>
      <w:r>
        <w:rPr>
          <w:rStyle w:val="pl-c"/>
          <w:color w:val="000000"/>
          <w:u w:color="000000"/>
          <w:rtl w:val="0"/>
          <w:lang w:val="de-DE"/>
        </w:rPr>
        <w:t>ö</w:t>
      </w:r>
      <w:r>
        <w:rPr>
          <w:rStyle w:val="pl-c"/>
          <w:color w:val="000000"/>
          <w:u w:color="000000"/>
          <w:rtl w:val="0"/>
          <w:lang w:val="de-DE"/>
        </w:rPr>
        <w:t>glichkeit auch weitere ben</w:t>
      </w:r>
      <w:r>
        <w:rPr>
          <w:rStyle w:val="pl-c"/>
          <w:color w:val="000000"/>
          <w:u w:color="000000"/>
          <w:rtl w:val="0"/>
          <w:lang w:val="de-DE"/>
        </w:rPr>
        <w:t>ö</w:t>
      </w:r>
      <w:r>
        <w:rPr>
          <w:rStyle w:val="pl-c"/>
          <w:color w:val="000000"/>
          <w:u w:color="000000"/>
          <w:rtl w:val="0"/>
          <w:lang w:val="de-DE"/>
        </w:rPr>
        <w:t>tigte Dokumente wie z.B. die Projekt</w:t>
      </w:r>
      <w:r>
        <w:rPr>
          <w:rStyle w:val="pl-c"/>
          <w:color w:val="000000"/>
          <w:u w:color="000000"/>
          <w:rtl w:val="0"/>
          <w:lang w:val="de-DE"/>
        </w:rPr>
        <w:t>-</w:t>
      </w:r>
      <w:r>
        <w:rPr>
          <w:rStyle w:val="pl-c"/>
          <w:color w:val="000000"/>
          <w:u w:color="000000"/>
          <w:rtl w:val="0"/>
          <w:lang w:val="de-DE"/>
        </w:rPr>
        <w:t>Spezifikationen sammeln.</w:t>
      </w:r>
    </w:p>
    <w:p>
      <w:pPr>
        <w:pStyle w:val="Template"/>
        <w:rPr>
          <w:rStyle w:val="pl-c"/>
          <w:color w:val="000000"/>
          <w:u w:color="000000"/>
          <w:lang w:val="de-DE"/>
        </w:rPr>
      </w:pPr>
      <w:r>
        <w:rPr>
          <w:rStyle w:val="pl-c"/>
          <w:color w:val="000000"/>
          <w:u w:color="000000"/>
          <w:rtl w:val="0"/>
          <w:lang w:val="de-DE"/>
        </w:rPr>
        <w:t xml:space="preserve">Folgend ist der Source Code Ordner </w:t>
      </w:r>
      <w:r>
        <w:rPr>
          <w:rStyle w:val="pl-c"/>
          <w:color w:val="000000"/>
          <w:u w:color="000000"/>
          <w:rtl w:val="0"/>
          <w:lang w:val="de-DE"/>
        </w:rPr>
        <w:t>„</w:t>
      </w:r>
      <w:r>
        <w:rPr>
          <w:rStyle w:val="pl-c"/>
          <w:color w:val="000000"/>
          <w:u w:color="000000"/>
          <w:rtl w:val="0"/>
          <w:lang w:val="de-DE"/>
        </w:rPr>
        <w:t>src</w:t>
      </w:r>
      <w:r>
        <w:rPr>
          <w:rStyle w:val="pl-c"/>
          <w:color w:val="000000"/>
          <w:u w:color="000000"/>
          <w:rtl w:val="0"/>
          <w:lang w:val="de-DE"/>
        </w:rPr>
        <w:t>“</w:t>
      </w:r>
      <w:r>
        <w:rPr>
          <w:rStyle w:val="pl-c"/>
          <w:color w:val="000000"/>
          <w:u w:color="000000"/>
          <w:rtl w:val="0"/>
          <w:lang w:val="de-DE"/>
        </w:rPr>
        <w:t xml:space="preserve">, dieser teilt sich selbst in zwei Unterordner auf. Im Ordner </w:t>
      </w:r>
      <w:r>
        <w:rPr>
          <w:rStyle w:val="pl-c"/>
          <w:color w:val="000000"/>
          <w:u w:color="000000"/>
          <w:rtl w:val="0"/>
          <w:lang w:val="de-DE"/>
        </w:rPr>
        <w:t>„</w:t>
      </w:r>
      <w:r>
        <w:rPr>
          <w:rStyle w:val="pl-c"/>
          <w:color w:val="000000"/>
          <w:u w:color="000000"/>
          <w:rtl w:val="0"/>
          <w:lang w:val="de-DE"/>
        </w:rPr>
        <w:t>src</w:t>
      </w:r>
      <w:r>
        <w:rPr>
          <w:rStyle w:val="pl-c"/>
          <w:color w:val="000000"/>
          <w:u w:color="000000"/>
          <w:rtl w:val="0"/>
          <w:lang w:val="de-DE"/>
        </w:rPr>
        <w:t xml:space="preserve">“ </w:t>
      </w:r>
      <w:r>
        <w:rPr>
          <w:rStyle w:val="pl-c"/>
          <w:color w:val="000000"/>
          <w:u w:color="000000"/>
          <w:rtl w:val="0"/>
          <w:lang w:val="de-DE"/>
        </w:rPr>
        <w:t>sind jedoch unteranderem noch der regul</w:t>
      </w:r>
      <w:r>
        <w:rPr>
          <w:rStyle w:val="pl-c"/>
          <w:color w:val="000000"/>
          <w:u w:color="000000"/>
          <w:rtl w:val="0"/>
          <w:lang w:val="de-DE"/>
        </w:rPr>
        <w:t>ä</w:t>
      </w:r>
      <w:r>
        <w:rPr>
          <w:rStyle w:val="pl-c"/>
          <w:color w:val="000000"/>
          <w:u w:color="000000"/>
          <w:rtl w:val="0"/>
          <w:lang w:val="de-DE"/>
        </w:rPr>
        <w:t>re Source Code mit dem Projekt spezifischen Entwicklungen vorhanden.</w:t>
      </w:r>
    </w:p>
    <w:p>
      <w:pPr>
        <w:pStyle w:val="Template"/>
        <w:rPr>
          <w:rStyle w:val="pl-c"/>
          <w:color w:val="000000"/>
          <w:u w:color="000000"/>
          <w:lang w:val="de-DE"/>
        </w:rPr>
      </w:pPr>
      <w:r>
        <w:rPr>
          <w:rStyle w:val="pl-c"/>
          <w:color w:val="000000"/>
          <w:u w:color="000000"/>
          <w:rtl w:val="0"/>
          <w:lang w:val="de-DE"/>
        </w:rPr>
        <w:t xml:space="preserve">Librarys </w:t>
      </w:r>
      <w:r>
        <w:rPr>
          <w:rStyle w:val="pl-c"/>
          <w:color w:val="000000"/>
          <w:u w:color="000000"/>
          <w:rtl w:val="0"/>
          <w:lang w:val="de-DE"/>
        </w:rPr>
        <w:t xml:space="preserve">– </w:t>
      </w:r>
      <w:r>
        <w:rPr>
          <w:rStyle w:val="pl-c"/>
          <w:color w:val="000000"/>
          <w:u w:color="000000"/>
          <w:rtl w:val="0"/>
          <w:lang w:val="de-DE"/>
        </w:rPr>
        <w:t xml:space="preserve">in diesem Falle </w:t>
      </w:r>
      <w:r>
        <w:rPr>
          <w:rStyle w:val="pl-c"/>
          <w:color w:val="000000"/>
          <w:u w:color="000000"/>
          <w:rtl w:val="0"/>
          <w:lang w:val="de-DE"/>
        </w:rPr>
        <w:t>„</w:t>
      </w:r>
      <w:r>
        <w:rPr>
          <w:rStyle w:val="pl-c"/>
          <w:color w:val="000000"/>
          <w:u w:color="000000"/>
          <w:rtl w:val="0"/>
          <w:lang w:val="de-DE"/>
        </w:rPr>
        <w:t>Hilfsfunktionen</w:t>
      </w:r>
      <w:r>
        <w:rPr>
          <w:rStyle w:val="pl-c"/>
          <w:color w:val="000000"/>
          <w:u w:color="000000"/>
          <w:rtl w:val="0"/>
          <w:lang w:val="de-DE"/>
        </w:rPr>
        <w:t xml:space="preserve">“  – </w:t>
      </w:r>
      <w:r>
        <w:rPr>
          <w:rStyle w:val="pl-c"/>
          <w:color w:val="000000"/>
          <w:u w:color="000000"/>
          <w:rtl w:val="0"/>
          <w:lang w:val="de-DE"/>
        </w:rPr>
        <w:t xml:space="preserve">werden im Unterordner </w:t>
      </w:r>
      <w:r>
        <w:rPr>
          <w:rStyle w:val="pl-c"/>
          <w:color w:val="000000"/>
          <w:u w:color="000000"/>
          <w:rtl w:val="0"/>
          <w:lang w:val="de-DE"/>
        </w:rPr>
        <w:t>„</w:t>
      </w:r>
      <w:r>
        <w:rPr>
          <w:rStyle w:val="pl-c"/>
          <w:color w:val="000000"/>
          <w:u w:color="000000"/>
          <w:rtl w:val="0"/>
          <w:lang w:val="de-DE"/>
        </w:rPr>
        <w:t>lib</w:t>
      </w:r>
      <w:r>
        <w:rPr>
          <w:rStyle w:val="pl-c"/>
          <w:color w:val="000000"/>
          <w:u w:color="000000"/>
          <w:rtl w:val="0"/>
          <w:lang w:val="de-DE"/>
        </w:rPr>
        <w:t xml:space="preserve">“ </w:t>
      </w:r>
      <w:r>
        <w:rPr>
          <w:rStyle w:val="pl-c"/>
          <w:color w:val="000000"/>
          <w:u w:color="000000"/>
          <w:rtl w:val="0"/>
          <w:lang w:val="de-DE"/>
        </w:rPr>
        <w:t xml:space="preserve">organisiert. </w:t>
      </w:r>
    </w:p>
    <w:p>
      <w:pPr>
        <w:pStyle w:val="Template"/>
        <w:rPr>
          <w:rStyle w:val="pl-c"/>
          <w:color w:val="000000"/>
          <w:u w:color="000000"/>
          <w:lang w:val="de-DE"/>
        </w:rPr>
      </w:pPr>
      <w:r>
        <w:rPr>
          <w:rStyle w:val="pl-c"/>
          <w:color w:val="000000"/>
          <w:u w:color="000000"/>
          <w:rtl w:val="0"/>
          <w:lang w:val="de-DE"/>
        </w:rPr>
        <w:t>Unit Tests und andere Testreihen werden im Ordner test eingeordnet.</w:t>
      </w:r>
    </w:p>
    <w:p>
      <w:pPr>
        <w:pStyle w:val="Template"/>
        <w:rPr>
          <w:rStyle w:val="pl-c"/>
          <w:color w:val="000000"/>
          <w:u w:color="000000"/>
          <w:lang w:val="de-DE"/>
        </w:rPr>
      </w:pPr>
      <w:r>
        <w:rPr>
          <w:rStyle w:val="pl-c"/>
          <w:color w:val="000000"/>
          <w:u w:color="000000"/>
          <w:rtl w:val="0"/>
          <w:lang w:val="de-DE"/>
        </w:rPr>
        <w:t xml:space="preserve">Im Ursprungsordner findet sich noch der Ordner </w:t>
      </w:r>
      <w:r>
        <w:rPr>
          <w:rStyle w:val="pl-c"/>
          <w:color w:val="000000"/>
          <w:u w:color="000000"/>
          <w:rtl w:val="0"/>
          <w:lang w:val="de-DE"/>
        </w:rPr>
        <w:t>„</w:t>
      </w:r>
      <w:r>
        <w:rPr>
          <w:rStyle w:val="pl-c"/>
          <w:color w:val="000000"/>
          <w:u w:color="000000"/>
          <w:rtl w:val="0"/>
          <w:lang w:val="de-DE"/>
        </w:rPr>
        <w:t>makefiles</w:t>
      </w:r>
      <w:r>
        <w:rPr>
          <w:rStyle w:val="pl-c"/>
          <w:color w:val="000000"/>
          <w:u w:color="000000"/>
          <w:rtl w:val="0"/>
          <w:lang w:val="de-DE"/>
        </w:rPr>
        <w:t>“</w:t>
      </w:r>
      <w:r>
        <w:rPr>
          <w:rStyle w:val="pl-c"/>
          <w:color w:val="000000"/>
          <w:u w:color="000000"/>
          <w:rtl w:val="0"/>
          <w:lang w:val="de-DE"/>
        </w:rPr>
        <w:t>, welcher f</w:t>
      </w:r>
      <w:r>
        <w:rPr>
          <w:rStyle w:val="pl-c"/>
          <w:color w:val="000000"/>
          <w:u w:color="000000"/>
          <w:rtl w:val="0"/>
          <w:lang w:val="de-DE"/>
        </w:rPr>
        <w:t>ü</w:t>
      </w:r>
      <w:r>
        <w:rPr>
          <w:rStyle w:val="pl-c"/>
          <w:color w:val="000000"/>
          <w:u w:color="000000"/>
          <w:rtl w:val="0"/>
          <w:lang w:val="de-DE"/>
        </w:rPr>
        <w:t>r den Bau ben</w:t>
      </w:r>
      <w:r>
        <w:rPr>
          <w:rStyle w:val="pl-c"/>
          <w:color w:val="000000"/>
          <w:u w:color="000000"/>
          <w:rtl w:val="0"/>
          <w:lang w:val="de-DE"/>
        </w:rPr>
        <w:t>ö</w:t>
      </w:r>
      <w:r>
        <w:rPr>
          <w:rStyle w:val="pl-c"/>
          <w:color w:val="000000"/>
          <w:u w:color="000000"/>
          <w:rtl w:val="0"/>
          <w:lang w:val="de-DE"/>
        </w:rPr>
        <w:t>tigte Anleitungen enth</w:t>
      </w:r>
      <w:r>
        <w:rPr>
          <w:rStyle w:val="pl-c"/>
          <w:color w:val="000000"/>
          <w:u w:color="000000"/>
          <w:rtl w:val="0"/>
          <w:lang w:val="de-DE"/>
        </w:rPr>
        <w:t>ä</w:t>
      </w:r>
      <w:r>
        <w:rPr>
          <w:rStyle w:val="pl-c"/>
          <w:color w:val="000000"/>
          <w:u w:color="000000"/>
          <w:rtl w:val="0"/>
          <w:lang w:val="de-DE"/>
        </w:rPr>
        <w:t>lt.</w:t>
      </w:r>
      <w:r>
        <w:rPr>
          <w:rStyle w:val="pl-c"/>
          <w:rFonts w:ascii="Arial Unicode MS" w:cs="Arial Unicode MS" w:hAnsi="Arial Unicode MS" w:eastAsia="Arial Unicode MS"/>
          <w:b w:val="0"/>
          <w:bCs w:val="0"/>
          <w:i w:val="0"/>
          <w:iCs w:val="0"/>
          <w:color w:val="000000"/>
          <w:u w:color="000000"/>
          <w:lang w:val="de-DE"/>
        </w:rPr>
        <w:br w:type="textWrapping"/>
      </w:r>
      <w:r>
        <w:rPr>
          <w:rStyle w:val="pl-c"/>
          <w:color w:val="000000"/>
          <w:u w:color="000000"/>
          <w:rtl w:val="0"/>
          <w:lang w:val="de-DE"/>
        </w:rPr>
        <w:t xml:space="preserve">Das </w:t>
      </w:r>
      <w:r>
        <w:rPr>
          <w:rStyle w:val="pl-c"/>
          <w:color w:val="000000"/>
          <w:u w:color="ff0000"/>
          <w:rtl w:val="0"/>
          <w:lang w:val="de-DE"/>
        </w:rPr>
        <w:t>Projektfile von Moment</w:t>
      </w:r>
      <w:r>
        <w:rPr>
          <w:rStyle w:val="pl-c"/>
          <w:color w:val="000000"/>
          <w:u w:color="ff0000"/>
          <w:rtl w:val="0"/>
          <w:lang w:val="de-DE"/>
        </w:rPr>
        <w:t>ic</w:t>
      </w:r>
      <w:r>
        <w:rPr>
          <w:rStyle w:val="pl-c"/>
          <w:color w:val="000000"/>
          <w:u w:color="ff0000"/>
          <w:rtl w:val="0"/>
          <w:lang w:val="de-DE"/>
        </w:rPr>
        <w:t>s</w:t>
      </w:r>
      <w:r>
        <w:rPr>
          <w:rStyle w:val="pl-c"/>
          <w:color w:val="000000"/>
          <w:u w:color="000000"/>
          <w:rtl w:val="0"/>
          <w:lang w:val="de-DE"/>
        </w:rPr>
        <w:t>, das Readme sowie shellscript</w:t>
      </w:r>
      <w:r>
        <w:rPr>
          <w:rStyle w:val="pl-c"/>
          <w:color w:val="000000"/>
          <w:u w:color="000000"/>
          <w:rtl w:val="0"/>
          <w:lang w:val="de-DE"/>
        </w:rPr>
        <w:t>e</w:t>
      </w:r>
      <w:r>
        <w:rPr>
          <w:rStyle w:val="pl-c"/>
          <w:color w:val="000000"/>
          <w:u w:color="000000"/>
          <w:rtl w:val="0"/>
          <w:lang w:val="de-DE"/>
        </w:rPr>
        <w:t xml:space="preserve"> f</w:t>
      </w:r>
      <w:r>
        <w:rPr>
          <w:rStyle w:val="pl-c"/>
          <w:color w:val="000000"/>
          <w:u w:color="000000"/>
          <w:rtl w:val="0"/>
          <w:lang w:val="de-DE"/>
        </w:rPr>
        <w:t>ü</w:t>
      </w:r>
      <w:r>
        <w:rPr>
          <w:rStyle w:val="pl-c"/>
          <w:color w:val="000000"/>
          <w:u w:color="000000"/>
          <w:rtl w:val="0"/>
          <w:lang w:val="de-DE"/>
        </w:rPr>
        <w:t xml:space="preserve">r Unit Tests werden </w:t>
      </w:r>
      <w:r>
        <w:rPr>
          <w:rStyle w:val="pl-c"/>
          <w:color w:val="000000"/>
          <w:u w:color="000000"/>
          <w:rtl w:val="0"/>
          <w:lang w:val="de-DE"/>
        </w:rPr>
        <w:t>ebenso</w:t>
      </w:r>
      <w:r>
        <w:rPr>
          <w:rStyle w:val="pl-c"/>
          <w:color w:val="000000"/>
          <w:u w:color="000000"/>
          <w:rtl w:val="0"/>
          <w:lang w:val="de-DE"/>
        </w:rPr>
        <w:t xml:space="preserve"> im Ursprungsordner gehalten. </w:t>
      </w:r>
    </w:p>
    <w:p>
      <w:pPr>
        <w:pStyle w:val="Template"/>
        <w:rPr>
          <w:rStyle w:val="pl-c"/>
          <w:color w:val="000000"/>
          <w:u w:color="000000"/>
          <w:lang w:val="de-DE"/>
        </w:rPr>
      </w:pPr>
      <w:r>
        <w:rPr>
          <w:rStyle w:val="pl-c"/>
          <w:color w:val="000000"/>
          <w:u w:color="000000"/>
          <w:rtl w:val="0"/>
          <w:lang w:val="de-DE"/>
        </w:rPr>
        <w:t>Die Commit</w:t>
      </w:r>
      <w:r>
        <w:rPr>
          <w:rStyle w:val="pl-c"/>
          <w:color w:val="000000"/>
          <w:u w:color="000000"/>
          <w:rtl w:val="0"/>
          <w:lang w:val="de-DE"/>
        </w:rPr>
        <w:t>-N</w:t>
      </w:r>
      <w:r>
        <w:rPr>
          <w:rStyle w:val="pl-c"/>
          <w:color w:val="000000"/>
          <w:u w:color="000000"/>
          <w:rtl w:val="0"/>
          <w:lang w:val="de-DE"/>
        </w:rPr>
        <w:t>achrichten sollen den Sinn des Commits umfassen. Er soll auf Englisch gehalten werden.</w:t>
      </w:r>
    </w:p>
    <w:p>
      <w:pPr>
        <w:pStyle w:val="Template"/>
        <w:rPr>
          <w:rStyle w:val="pl-c"/>
          <w:color w:val="000000"/>
          <w:u w:color="000000"/>
          <w:lang w:val="de-DE"/>
        </w:rPr>
      </w:pPr>
      <w:r>
        <w:rPr>
          <w:rStyle w:val="pl-c"/>
          <w:color w:val="000000"/>
          <w:u w:color="000000"/>
          <w:rtl w:val="0"/>
          <w:lang w:val="de-DE"/>
        </w:rPr>
        <w:t>Dieser f</w:t>
      </w:r>
      <w:r>
        <w:rPr>
          <w:rStyle w:val="pl-c"/>
          <w:color w:val="000000"/>
          <w:u w:color="000000"/>
          <w:rtl w:val="0"/>
          <w:lang w:val="de-DE"/>
        </w:rPr>
        <w:t>ä</w:t>
      </w:r>
      <w:r>
        <w:rPr>
          <w:rStyle w:val="pl-c"/>
          <w:color w:val="000000"/>
          <w:u w:color="000000"/>
          <w:rtl w:val="0"/>
          <w:lang w:val="de-DE"/>
        </w:rPr>
        <w:t>ngt stets mit einem Verb an, welches angibt, was in diesem Commit gemacht wurde. Au</w:t>
      </w:r>
      <w:r>
        <w:rPr>
          <w:rStyle w:val="pl-c"/>
          <w:color w:val="000000"/>
          <w:u w:color="000000"/>
          <w:rtl w:val="0"/>
          <w:lang w:val="de-DE"/>
        </w:rPr>
        <w:t>ß</w:t>
      </w:r>
      <w:r>
        <w:rPr>
          <w:rStyle w:val="pl-c"/>
          <w:color w:val="000000"/>
          <w:u w:color="000000"/>
          <w:rtl w:val="0"/>
          <w:lang w:val="de-DE"/>
        </w:rPr>
        <w:t>erdem soll alles in Kleinbuchstaben geschrieben werden, sofern es sich nicht um Eigennamen handelt.</w:t>
      </w:r>
    </w:p>
    <w:p>
      <w:pPr>
        <w:pStyle w:val="Template"/>
        <w:rPr>
          <w:rStyle w:val="pl-c"/>
          <w:i w:val="1"/>
          <w:iCs w:val="1"/>
          <w:lang w:val="de-DE"/>
        </w:rPr>
      </w:pPr>
      <w:r>
        <w:rPr>
          <w:rStyle w:val="pl-c"/>
          <w:i w:val="1"/>
          <w:iCs w:val="1"/>
          <w:rtl w:val="0"/>
          <w:lang w:val="de-DE"/>
        </w:rPr>
        <w:t>Ü</w:t>
      </w:r>
      <w:r>
        <w:rPr>
          <w:rStyle w:val="pl-c"/>
          <w:i w:val="1"/>
          <w:iCs w:val="1"/>
          <w:rtl w:val="0"/>
          <w:lang w:val="de-DE"/>
        </w:rPr>
        <w:t>berlegen sie sich, wie sie das Repository und die Ordner organisieren wollen. Welche Regeln wollen sie beim Umgang mit Branches, Auslieferungen, Nachrichten an den Commits usw. im Team einhalten?. Listen sie diese Absprachen hier auf.</w:t>
      </w:r>
    </w:p>
    <w:p>
      <w:pPr>
        <w:pStyle w:val="Template"/>
      </w:pPr>
      <w:r>
        <w:rPr>
          <w:rStyle w:val="pl-c"/>
          <w:rFonts w:ascii="Arial Unicode MS" w:cs="Arial Unicode MS" w:hAnsi="Arial Unicode MS" w:eastAsia="Arial Unicode MS"/>
          <w:b w:val="0"/>
          <w:bCs w:val="0"/>
          <w:i w:val="0"/>
          <w:iCs w:val="0"/>
          <w:lang w:val="de-DE"/>
        </w:rPr>
        <w:br w:type="page"/>
      </w:r>
    </w:p>
    <w:p>
      <w:pPr>
        <w:pStyle w:val="Überschrift 1"/>
        <w:numPr>
          <w:ilvl w:val="0"/>
          <w:numId w:val="24"/>
        </w:numPr>
      </w:pPr>
      <w:bookmarkStart w:name="_Toc4" w:id="4"/>
      <w:r>
        <w:rPr>
          <w:rtl w:val="0"/>
        </w:rPr>
        <w:t>Projektplan</w:t>
      </w:r>
      <w:bookmarkEnd w:id="4"/>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In diesem Kapitel sollten organisatorische Punkte beschrieben und festgelegt werden.</w:t>
      </w:r>
    </w:p>
    <w:p>
      <w:pPr>
        <w:pStyle w:val="Überschrift 2"/>
        <w:numPr>
          <w:ilvl w:val="1"/>
          <w:numId w:val="24"/>
        </w:numPr>
        <w:bidi w:val="0"/>
        <w:ind w:right="0"/>
        <w:jc w:val="left"/>
        <w:rPr>
          <w:rStyle w:val="pl-c"/>
          <w:color w:val="000000"/>
          <w:sz w:val="24"/>
          <w:szCs w:val="24"/>
          <w:u w:color="000000"/>
          <w:rtl w:val="0"/>
        </w:rPr>
      </w:pPr>
      <w:bookmarkStart w:name="_Toc5" w:id="5"/>
      <w:r>
        <w:rPr>
          <w:rStyle w:val="pl-c"/>
          <w:color w:val="4f81bd"/>
          <w:sz w:val="26"/>
          <w:szCs w:val="26"/>
          <w:rtl w:val="0"/>
          <w:lang w:val="de-DE"/>
        </w:rPr>
        <w:t>PSP/Zeitplan/Tracking</w:t>
      </w:r>
      <w:bookmarkEnd w:id="5"/>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r>
        <w:rPr>
          <w:rStyle w:val="pl-c"/>
          <w:u w:color="000000"/>
          <w:rtl w:val="0"/>
          <w:lang w:val="de-DE"/>
        </w:rPr>
        <w:t>Der Zeitplan, bzw. das Zeittracking wird anhand des GitHub Ticket-Systems bew</w:t>
      </w:r>
      <w:r>
        <w:rPr>
          <w:rStyle w:val="pl-c"/>
          <w:u w:color="000000"/>
          <w:rtl w:val="0"/>
          <w:lang w:val="de-DE"/>
        </w:rPr>
        <w:t>ä</w:t>
      </w:r>
      <w:r>
        <w:rPr>
          <w:rStyle w:val="pl-c"/>
          <w:u w:color="000000"/>
          <w:rtl w:val="0"/>
          <w:lang w:val="de-DE"/>
        </w:rPr>
        <w:t>ltigt.</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val="single" w:color="000000"/>
        </w:rPr>
      </w:pPr>
      <w:r>
        <w:rPr>
          <w:rStyle w:val="pl-c"/>
          <w:u w:val="single" w:color="000000"/>
          <w:rtl w:val="0"/>
          <w:lang w:val="de-DE"/>
        </w:rPr>
        <w:t>Milestone 2:</w:t>
      </w:r>
      <w:r>
        <w:rPr>
          <w:rStyle w:val="pl-c"/>
          <w:u w:val="single" w:color="000000"/>
        </w:rPr>
        <w:drawing>
          <wp:anchor distT="152400" distB="152400" distL="152400" distR="152400" simplePos="0" relativeHeight="251661312" behindDoc="0" locked="0" layoutInCell="1" allowOverlap="1">
            <wp:simplePos x="0" y="0"/>
            <wp:positionH relativeFrom="margin">
              <wp:posOffset>247650</wp:posOffset>
            </wp:positionH>
            <wp:positionV relativeFrom="line">
              <wp:posOffset>198784</wp:posOffset>
            </wp:positionV>
            <wp:extent cx="6116321" cy="3045653"/>
            <wp:effectExtent l="0" t="0" r="0" b="0"/>
            <wp:wrapThrough wrapText="bothSides" distL="152400" distR="152400">
              <wp:wrapPolygon edited="1">
                <wp:start x="0" y="0"/>
                <wp:lineTo x="21600" y="0"/>
                <wp:lineTo x="21600" y="21604"/>
                <wp:lineTo x="0" y="21604"/>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pen_issues.png"/>
                    <pic:cNvPicPr>
                      <a:picLocks noChangeAspect="1"/>
                    </pic:cNvPicPr>
                  </pic:nvPicPr>
                  <pic:blipFill>
                    <a:blip r:embed="rId4">
                      <a:extLst/>
                    </a:blip>
                    <a:stretch>
                      <a:fillRect/>
                    </a:stretch>
                  </pic:blipFill>
                  <pic:spPr>
                    <a:xfrm>
                      <a:off x="0" y="0"/>
                      <a:ext cx="6116321" cy="3045653"/>
                    </a:xfrm>
                    <a:prstGeom prst="rect">
                      <a:avLst/>
                    </a:prstGeom>
                    <a:ln w="12700" cap="flat">
                      <a:noFill/>
                      <a:miter lim="400000"/>
                    </a:ln>
                    <a:effectLst/>
                  </pic:spPr>
                </pic:pic>
              </a:graphicData>
            </a:graphic>
          </wp:anchor>
        </w:drawing>
      </w:r>
      <w:r>
        <w:rPr>
          <w:rStyle w:val="pl-c"/>
          <w:u w:val="single" w:color="000000"/>
        </w:rPr>
        <w:drawing>
          <wp:anchor distT="152400" distB="152400" distL="152400" distR="152400" simplePos="0" relativeHeight="251659264" behindDoc="0" locked="0" layoutInCell="1" allowOverlap="1">
            <wp:simplePos x="0" y="0"/>
            <wp:positionH relativeFrom="margin">
              <wp:posOffset>247650</wp:posOffset>
            </wp:positionH>
            <wp:positionV relativeFrom="line">
              <wp:posOffset>3374514</wp:posOffset>
            </wp:positionV>
            <wp:extent cx="6116321" cy="2527121"/>
            <wp:effectExtent l="0" t="0" r="0" b="0"/>
            <wp:wrapThrough wrapText="bothSides" distL="152400" distR="152400">
              <wp:wrapPolygon edited="1">
                <wp:start x="0" y="0"/>
                <wp:lineTo x="21621" y="0"/>
                <wp:lineTo x="21621" y="21646"/>
                <wp:lineTo x="0" y="21646"/>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closed_issues.png"/>
                    <pic:cNvPicPr>
                      <a:picLocks noChangeAspect="1"/>
                    </pic:cNvPicPr>
                  </pic:nvPicPr>
                  <pic:blipFill>
                    <a:blip r:embed="rId5">
                      <a:extLst/>
                    </a:blip>
                    <a:stretch>
                      <a:fillRect/>
                    </a:stretch>
                  </pic:blipFill>
                  <pic:spPr>
                    <a:xfrm>
                      <a:off x="0" y="0"/>
                      <a:ext cx="6116321" cy="2527121"/>
                    </a:xfrm>
                    <a:prstGeom prst="rect">
                      <a:avLst/>
                    </a:prstGeom>
                    <a:ln w="12700" cap="flat">
                      <a:noFill/>
                      <a:miter lim="400000"/>
                    </a:ln>
                    <a:effectLst/>
                  </pic:spPr>
                </pic:pic>
              </a:graphicData>
            </a:graphic>
          </wp:anchor>
        </w:drawing>
      </w:r>
      <w:r>
        <w:rPr>
          <w:rStyle w:val="pl-c"/>
          <w:u w:val="single" w:color="000000"/>
        </w:rPr>
        <w:drawing>
          <wp:anchor distT="152400" distB="152400" distL="152400" distR="152400" simplePos="0" relativeHeight="251660288" behindDoc="0" locked="0" layoutInCell="1" allowOverlap="1">
            <wp:simplePos x="0" y="0"/>
            <wp:positionH relativeFrom="margin">
              <wp:posOffset>1112083</wp:posOffset>
            </wp:positionH>
            <wp:positionV relativeFrom="line">
              <wp:posOffset>5994707</wp:posOffset>
            </wp:positionV>
            <wp:extent cx="3879431" cy="1016514"/>
            <wp:effectExtent l="0" t="0" r="0" b="0"/>
            <wp:wrapThrough wrapText="bothSides" distL="152400" distR="152400">
              <wp:wrapPolygon edited="1">
                <wp:start x="0" y="0"/>
                <wp:lineTo x="0" y="21598"/>
                <wp:lineTo x="21600" y="21598"/>
                <wp:lineTo x="2160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graphic_view.png"/>
                    <pic:cNvPicPr>
                      <a:picLocks noChangeAspect="1"/>
                    </pic:cNvPicPr>
                  </pic:nvPicPr>
                  <pic:blipFill>
                    <a:blip r:embed="rId6">
                      <a:extLst/>
                    </a:blip>
                    <a:srcRect l="0" t="0" r="0" b="0"/>
                    <a:stretch>
                      <a:fillRect/>
                    </a:stretch>
                  </pic:blipFill>
                  <pic:spPr>
                    <a:xfrm>
                      <a:off x="0" y="0"/>
                      <a:ext cx="3879431" cy="1016514"/>
                    </a:xfrm>
                    <a:prstGeom prst="rect">
                      <a:avLst/>
                    </a:prstGeom>
                    <a:ln w="12700" cap="flat">
                      <a:noFill/>
                      <a:miter lim="400000"/>
                    </a:ln>
                    <a:effectLst/>
                  </pic:spPr>
                </pic:pic>
              </a:graphicData>
            </a:graphic>
          </wp:anchor>
        </w:drawing>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Projektstrukturplan, Ressourcenplan, Zeitplan, Abh</w:t>
      </w:r>
      <w:r>
        <w:rPr>
          <w:rStyle w:val="pl-c"/>
          <w:rtl w:val="0"/>
          <w:lang w:val="de-DE"/>
        </w:rPr>
        <w:t>ä</w:t>
      </w:r>
      <w:r>
        <w:rPr>
          <w:rStyle w:val="pl-c"/>
          <w:rtl w:val="0"/>
          <w:lang w:val="de-DE"/>
        </w:rPr>
        <w:t>ngigkeiten von Arbeitspaketen, eventueller Zeitverzug, Visualisierung des Projektstandes, etc.</w:t>
      </w:r>
    </w:p>
    <w:p>
      <w:pPr>
        <w:pStyle w:val="Überschrift 2"/>
        <w:numPr>
          <w:ilvl w:val="1"/>
          <w:numId w:val="25"/>
        </w:numPr>
      </w:pPr>
      <w:bookmarkStart w:name="_Toc6" w:id="6"/>
      <w:r>
        <w:rPr>
          <w:rtl w:val="0"/>
        </w:rPr>
        <w:t>Qualit</w:t>
      </w:r>
      <w:r>
        <w:rPr>
          <w:rtl w:val="0"/>
        </w:rPr>
        <w:t>ä</w:t>
      </w:r>
      <w:r>
        <w:rPr>
          <w:rtl w:val="0"/>
        </w:rPr>
        <w:t>tssicherung</w:t>
      </w:r>
      <w:bookmarkEnd w:id="6"/>
    </w:p>
    <w:p>
      <w:pPr>
        <w:pStyle w:val="Template"/>
        <w:rPr>
          <w:rStyle w:val="pl-c"/>
          <w:lang w:val="de-DE"/>
        </w:rPr>
      </w:pPr>
      <w:r>
        <w:rPr>
          <w:rStyle w:val="pl-c"/>
          <w:rtl w:val="0"/>
          <w:lang w:val="de-DE"/>
        </w:rPr>
        <w:t>Ü</w:t>
      </w:r>
      <w:r>
        <w:rPr>
          <w:rStyle w:val="pl-c"/>
          <w:rtl w:val="0"/>
          <w:lang w:val="de-DE"/>
        </w:rPr>
        <w:t>berlegen sie, wie sie Qualit</w:t>
      </w:r>
      <w:r>
        <w:rPr>
          <w:rStyle w:val="pl-c"/>
          <w:rtl w:val="0"/>
          <w:lang w:val="de-DE"/>
        </w:rPr>
        <w:t>ä</w:t>
      </w:r>
      <w:r>
        <w:rPr>
          <w:rStyle w:val="pl-c"/>
          <w:rtl w:val="0"/>
          <w:lang w:val="de-DE"/>
        </w:rPr>
        <w:t>t in ihrem Projekt sicherstellen wollen. Listen sie die Ma</w:t>
      </w:r>
      <w:r>
        <w:rPr>
          <w:rStyle w:val="pl-c"/>
          <w:rtl w:val="0"/>
          <w:lang w:val="de-DE"/>
        </w:rPr>
        <w:t>ß</w:t>
      </w:r>
      <w:r>
        <w:rPr>
          <w:rStyle w:val="pl-c"/>
          <w:rtl w:val="0"/>
          <w:lang w:val="de-DE"/>
        </w:rPr>
        <w:t>nahmen hier auf. Beachten sie, dass diese Ma</w:t>
      </w:r>
      <w:r>
        <w:rPr>
          <w:rStyle w:val="pl-c"/>
          <w:rtl w:val="0"/>
          <w:lang w:val="de-DE"/>
        </w:rPr>
        <w:t>ß</w:t>
      </w:r>
      <w:r>
        <w:rPr>
          <w:rStyle w:val="pl-c"/>
          <w:rtl w:val="0"/>
          <w:lang w:val="de-DE"/>
        </w:rPr>
        <w:t>nahmen f</w:t>
      </w:r>
      <w:r>
        <w:rPr>
          <w:rStyle w:val="pl-c"/>
          <w:rtl w:val="0"/>
          <w:lang w:val="de-DE"/>
        </w:rPr>
        <w:t>ü</w:t>
      </w:r>
      <w:r>
        <w:rPr>
          <w:rStyle w:val="pl-c"/>
          <w:rtl w:val="0"/>
          <w:lang w:val="de-DE"/>
        </w:rPr>
        <w:t>r die unterschiedlichen Artefakte und Ebenen entsprechend unterschiedlich sein k</w:t>
      </w:r>
      <w:r>
        <w:rPr>
          <w:rStyle w:val="pl-c"/>
          <w:rtl w:val="0"/>
          <w:lang w:val="de-DE"/>
        </w:rPr>
        <w:t>ö</w:t>
      </w:r>
      <w:r>
        <w:rPr>
          <w:rStyle w:val="pl-c"/>
          <w:rtl w:val="0"/>
          <w:lang w:val="de-DE"/>
        </w:rPr>
        <w:t>nnen.</w:t>
      </w:r>
    </w:p>
    <w:p>
      <w:pPr>
        <w:pStyle w:val="Template"/>
      </w:pPr>
      <w:r>
        <w:rPr>
          <w:rStyle w:val="pl-c"/>
          <w:rFonts w:ascii="Arial Unicode MS" w:cs="Arial Unicode MS" w:hAnsi="Arial Unicode MS" w:eastAsia="Arial Unicode MS"/>
          <w:b w:val="0"/>
          <w:bCs w:val="0"/>
          <w:i w:val="0"/>
          <w:iCs w:val="0"/>
          <w:lang w:val="de-DE"/>
        </w:rPr>
        <w:br w:type="page"/>
      </w:r>
    </w:p>
    <w:p>
      <w:pPr>
        <w:pStyle w:val="Überschrift 1"/>
        <w:numPr>
          <w:ilvl w:val="0"/>
          <w:numId w:val="26"/>
        </w:numPr>
        <w:bidi w:val="0"/>
        <w:ind w:right="0"/>
        <w:jc w:val="left"/>
        <w:rPr>
          <w:rStyle w:val="pl-c"/>
          <w:color w:val="000000"/>
          <w:sz w:val="24"/>
          <w:szCs w:val="24"/>
          <w:u w:color="000000"/>
          <w:rtl w:val="0"/>
        </w:rPr>
      </w:pPr>
      <w:bookmarkStart w:name="_Toc7" w:id="7"/>
      <w:r>
        <w:rPr>
          <w:rStyle w:val="pl-c"/>
          <w:color w:val="365f91"/>
          <w:sz w:val="28"/>
          <w:szCs w:val="28"/>
          <w:rtl w:val="0"/>
          <w:lang w:val="de-DE"/>
        </w:rPr>
        <w:t>Randbedingungen</w:t>
      </w:r>
      <w:bookmarkEnd w:id="7"/>
    </w:p>
    <w:p>
      <w:pPr>
        <w:pStyle w:val="Überschrift 2"/>
        <w:numPr>
          <w:ilvl w:val="1"/>
          <w:numId w:val="26"/>
        </w:numPr>
        <w:bidi w:val="0"/>
        <w:ind w:right="0"/>
        <w:jc w:val="left"/>
        <w:rPr>
          <w:rStyle w:val="pl-c"/>
          <w:color w:val="000000"/>
          <w:sz w:val="24"/>
          <w:szCs w:val="24"/>
          <w:u w:color="000000"/>
          <w:rtl w:val="0"/>
        </w:rPr>
      </w:pPr>
      <w:bookmarkStart w:name="_Toc8" w:id="8"/>
      <w:r>
        <w:rPr>
          <w:rStyle w:val="pl-c"/>
          <w:color w:val="4f81bd"/>
          <w:sz w:val="26"/>
          <w:szCs w:val="26"/>
          <w:rtl w:val="0"/>
          <w:lang w:val="de-DE"/>
        </w:rPr>
        <w:t xml:space="preserve"> Entwicklungsumgebung</w:t>
      </w:r>
      <w:bookmarkEnd w:id="8"/>
    </w:p>
    <w:tbl>
      <w:tblPr>
        <w:tblW w:w="977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94"/>
        <w:gridCol w:w="5978"/>
      </w:tblGrid>
      <w:tr>
        <w:tblPrEx>
          <w:shd w:val="clear" w:color="auto" w:fill="ced7e7"/>
        </w:tblPrEx>
        <w:trPr>
          <w:trHeight w:val="300" w:hRule="atLeast"/>
        </w:trPr>
        <w:tc>
          <w:tcPr>
            <w:tcW w:type="dxa" w:w="3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center"/>
            </w:pPr>
            <w:r>
              <w:rPr>
                <w:rStyle w:val="pl-c"/>
                <w:color w:val="000000"/>
                <w:u w:color="000000"/>
                <w:rtl w:val="0"/>
                <w:lang w:val="de-DE"/>
              </w:rPr>
              <w:t>Simulator</w:t>
            </w:r>
          </w:p>
        </w:tc>
        <w:tc>
          <w:tcPr>
            <w:tcW w:type="dxa" w:w="5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3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center"/>
            </w:pPr>
            <w:r>
              <w:rPr>
                <w:rStyle w:val="pl-c"/>
                <w:color w:val="000000"/>
                <w:u w:color="000000"/>
                <w:rtl w:val="0"/>
                <w:lang w:val="de-DE"/>
              </w:rPr>
              <w:t xml:space="preserve">Hardware </w:t>
            </w:r>
          </w:p>
        </w:tc>
        <w:tc>
          <w:tcPr>
            <w:tcW w:type="dxa" w:w="5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center"/>
            </w:pPr>
            <w:r>
              <w:rPr>
                <w:rStyle w:val="pl-c"/>
                <w:color w:val="000000"/>
                <w:u w:color="000000"/>
                <w:rtl w:val="0"/>
                <w:lang w:val="de-DE"/>
              </w:rPr>
              <w:t xml:space="preserve">GENE </w:t>
            </w:r>
          </w:p>
        </w:tc>
      </w:tr>
      <w:tr>
        <w:tblPrEx>
          <w:shd w:val="clear" w:color="auto" w:fill="ced7e7"/>
        </w:tblPrEx>
        <w:trPr>
          <w:trHeight w:val="300" w:hRule="atLeast"/>
        </w:trPr>
        <w:tc>
          <w:tcPr>
            <w:tcW w:type="dxa" w:w="3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center"/>
            </w:pPr>
            <w:r>
              <w:rPr>
                <w:rStyle w:val="pl-c"/>
                <w:color w:val="000000"/>
                <w:u w:color="000000"/>
                <w:rtl w:val="0"/>
                <w:lang w:val="de-DE"/>
              </w:rPr>
              <w:t>Betriebssystem (Emb-HW)</w:t>
            </w:r>
          </w:p>
        </w:tc>
        <w:tc>
          <w:tcPr>
            <w:tcW w:type="dxa" w:w="5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center"/>
            </w:pPr>
            <w:r>
              <w:rPr>
                <w:rStyle w:val="pl-c"/>
                <w:color w:val="000000"/>
                <w:u w:color="000000"/>
                <w:rtl w:val="0"/>
                <w:lang w:val="en-US"/>
              </w:rPr>
              <w:t>QNX Neutrino RTOS</w:t>
            </w:r>
          </w:p>
        </w:tc>
      </w:tr>
      <w:tr>
        <w:tblPrEx>
          <w:shd w:val="clear" w:color="auto" w:fill="ced7e7"/>
        </w:tblPrEx>
        <w:trPr>
          <w:trHeight w:val="300" w:hRule="atLeast"/>
        </w:trPr>
        <w:tc>
          <w:tcPr>
            <w:tcW w:type="dxa" w:w="3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center"/>
            </w:pPr>
            <w:r>
              <w:rPr>
                <w:rStyle w:val="pl-c"/>
                <w:color w:val="000000"/>
                <w:u w:color="000000"/>
                <w:rtl w:val="0"/>
                <w:lang w:val="de-DE"/>
              </w:rPr>
              <w:t>Betriebssystem (Comp-HW)</w:t>
            </w:r>
          </w:p>
        </w:tc>
        <w:tc>
          <w:tcPr>
            <w:tcW w:type="dxa" w:w="59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40" w:lineRule="auto"/>
              <w:jc w:val="center"/>
            </w:pPr>
            <w:r>
              <w:rPr>
                <w:rStyle w:val="pl-c"/>
                <w:color w:val="000000"/>
                <w:u w:color="000000"/>
                <w:rtl w:val="0"/>
                <w:lang w:val="de-DE"/>
              </w:rPr>
              <w:t>Microsoft Windows 7</w:t>
            </w:r>
          </w:p>
        </w:tc>
      </w:tr>
    </w:tbl>
    <w:p>
      <w:pPr>
        <w:pStyle w:val="Überschrift 2"/>
        <w:widowControl w:val="0"/>
        <w:numPr>
          <w:ilvl w:val="1"/>
          <w:numId w:val="26"/>
        </w:numPr>
        <w:spacing w:line="240" w:lineRule="auto"/>
        <w:rPr>
          <w:rStyle w:val="pl-c"/>
          <w:u w:color="000000"/>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left"/>
        <w:rPr>
          <w:rStyle w:val="pl-c"/>
          <w:color w:val="000000"/>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Auflistung der Entwicklungsumgebung (Simulator, Hardware, Betriebssystem etc.)</w:t>
      </w:r>
    </w:p>
    <w:p>
      <w:pPr>
        <w:pStyle w:val="Überschrift 2"/>
        <w:numPr>
          <w:ilvl w:val="1"/>
          <w:numId w:val="27"/>
        </w:numPr>
        <w:bidi w:val="0"/>
        <w:ind w:right="0"/>
        <w:jc w:val="left"/>
        <w:rPr>
          <w:rStyle w:val="pl-c"/>
          <w:color w:val="000000"/>
          <w:sz w:val="24"/>
          <w:szCs w:val="24"/>
          <w:u w:color="000000"/>
          <w:rtl w:val="0"/>
        </w:rPr>
      </w:pPr>
      <w:bookmarkStart w:name="_Toc9" w:id="9"/>
      <w:r>
        <w:rPr>
          <w:rStyle w:val="pl-c"/>
          <w:color w:val="4f81bd"/>
          <w:sz w:val="26"/>
          <w:szCs w:val="26"/>
          <w:rtl w:val="0"/>
          <w:lang w:val="de-DE"/>
        </w:rPr>
        <w:t>Werkzeuge</w:t>
      </w:r>
      <w:bookmarkEnd w:id="9"/>
    </w:p>
    <w:p>
      <w:pPr>
        <w:pStyle w:val="Standard"/>
        <w:spacing w:after="0" w:line="240" w:lineRule="auto"/>
        <w:rPr>
          <w:rStyle w:val="pl-c"/>
          <w:sz w:val="24"/>
          <w:szCs w:val="24"/>
        </w:rPr>
      </w:pPr>
      <w:r>
        <w:rPr>
          <w:rStyle w:val="pl-c"/>
          <w:sz w:val="24"/>
          <w:szCs w:val="24"/>
          <w:rtl w:val="0"/>
          <w:lang w:val="de-DE"/>
        </w:rPr>
        <w:t>Entwicklungsumgebung f</w:t>
      </w:r>
      <w:r>
        <w:rPr>
          <w:rStyle w:val="pl-c"/>
          <w:sz w:val="24"/>
          <w:szCs w:val="24"/>
          <w:rtl w:val="0"/>
          <w:lang w:val="de-DE"/>
        </w:rPr>
        <w:t>ü</w:t>
      </w:r>
      <w:r>
        <w:rPr>
          <w:rStyle w:val="pl-c"/>
          <w:sz w:val="24"/>
          <w:szCs w:val="24"/>
          <w:rtl w:val="0"/>
          <w:lang w:val="de-DE"/>
        </w:rPr>
        <w:t>r QNX Neutrino RTOS:</w:t>
      </w:r>
    </w:p>
    <w:p>
      <w:pPr>
        <w:pStyle w:val="Standard"/>
        <w:spacing w:after="0" w:line="240" w:lineRule="auto"/>
        <w:rPr>
          <w:rFonts w:ascii="Times New Roman" w:cs="Times New Roman" w:hAnsi="Times New Roman" w:eastAsia="Times New Roman"/>
          <w:sz w:val="24"/>
          <w:szCs w:val="24"/>
        </w:rPr>
      </w:pPr>
    </w:p>
    <w:p>
      <w:pPr>
        <w:pStyle w:val="Standard"/>
        <w:spacing w:after="0" w:line="240" w:lineRule="auto"/>
        <w:ind w:left="720" w:firstLine="0"/>
        <w:rPr>
          <w:rStyle w:val="pl-c"/>
          <w:sz w:val="24"/>
          <w:szCs w:val="24"/>
          <w:lang w:val="en-US"/>
        </w:rPr>
      </w:pPr>
      <w:r>
        <w:rPr>
          <w:rStyle w:val="pl-c"/>
          <w:sz w:val="24"/>
          <w:szCs w:val="24"/>
          <w:rtl w:val="0"/>
          <w:lang w:val="en-US"/>
        </w:rPr>
        <w:t>QNX</w:t>
      </w:r>
      <w:r>
        <w:rPr>
          <w:rStyle w:val="pl-c"/>
          <w:sz w:val="24"/>
          <w:szCs w:val="24"/>
          <w:rtl w:val="0"/>
          <w:lang w:val="en-US"/>
        </w:rPr>
        <w:t xml:space="preserve">® </w:t>
      </w:r>
      <w:r>
        <w:rPr>
          <w:rStyle w:val="pl-c"/>
          <w:sz w:val="24"/>
          <w:szCs w:val="24"/>
          <w:rtl w:val="0"/>
          <w:lang w:val="en-US"/>
        </w:rPr>
        <w:t>Momentics</w:t>
      </w:r>
      <w:r>
        <w:rPr>
          <w:rStyle w:val="pl-c"/>
          <w:sz w:val="24"/>
          <w:szCs w:val="24"/>
          <w:rtl w:val="0"/>
          <w:lang w:val="en-US"/>
        </w:rPr>
        <w:t xml:space="preserve">® </w:t>
      </w:r>
      <w:r>
        <w:rPr>
          <w:rStyle w:val="pl-c"/>
          <w:sz w:val="24"/>
          <w:szCs w:val="24"/>
          <w:rtl w:val="0"/>
          <w:lang w:val="en-US"/>
        </w:rPr>
        <w:t>Integrated Development Environment</w:t>
      </w:r>
    </w:p>
    <w:p>
      <w:pPr>
        <w:pStyle w:val="Standard"/>
        <w:spacing w:after="0" w:line="240" w:lineRule="auto"/>
        <w:ind w:left="720" w:firstLine="0"/>
        <w:rPr>
          <w:rStyle w:val="pl-c"/>
          <w:sz w:val="24"/>
          <w:szCs w:val="24"/>
        </w:rPr>
      </w:pPr>
      <w:r>
        <w:rPr>
          <w:rStyle w:val="pl-c"/>
          <w:sz w:val="24"/>
          <w:szCs w:val="24"/>
          <w:rtl w:val="0"/>
          <w:lang w:val="de-DE"/>
        </w:rPr>
        <w:t>Version: 5.0.1</w:t>
      </w:r>
    </w:p>
    <w:p>
      <w:pPr>
        <w:pStyle w:val="Standard"/>
        <w:spacing w:after="0" w:line="240" w:lineRule="auto"/>
        <w:ind w:left="720" w:firstLine="0"/>
        <w:rPr>
          <w:rStyle w:val="pl-c"/>
          <w:sz w:val="24"/>
          <w:szCs w:val="24"/>
        </w:rPr>
      </w:pPr>
      <w:r>
        <w:rPr>
          <w:rStyle w:val="pl-c"/>
          <w:sz w:val="24"/>
          <w:szCs w:val="24"/>
          <w:rtl w:val="0"/>
          <w:lang w:val="de-DE"/>
        </w:rPr>
        <w:t>Build id: v201402230336</w:t>
      </w:r>
    </w:p>
    <w:p>
      <w:pPr>
        <w:pStyle w:val="Überschrift 2"/>
        <w:numPr>
          <w:ilvl w:val="1"/>
          <w:numId w:val="28"/>
        </w:numPr>
      </w:pPr>
      <w:bookmarkStart w:name="_Toc10" w:id="10"/>
      <w:r>
        <w:rPr>
          <w:rtl w:val="0"/>
        </w:rPr>
        <w:t>Sprachen</w:t>
      </w:r>
      <w:bookmarkEnd w:id="10"/>
    </w:p>
    <w:p>
      <w:pPr>
        <w:pStyle w:val="Standard"/>
        <w:rPr>
          <w:rStyle w:val="pl-c"/>
          <w:sz w:val="24"/>
          <w:szCs w:val="24"/>
        </w:rPr>
      </w:pPr>
      <w:r>
        <w:rPr>
          <w:rStyle w:val="pl-c"/>
          <w:sz w:val="24"/>
          <w:szCs w:val="24"/>
          <w:rtl w:val="0"/>
          <w:lang w:val="de-DE"/>
        </w:rPr>
        <w:t>Programmiersprachen:</w:t>
      </w:r>
    </w:p>
    <w:p>
      <w:pPr>
        <w:pStyle w:val="Standard"/>
        <w:numPr>
          <w:ilvl w:val="0"/>
          <w:numId w:val="30"/>
        </w:numPr>
        <w:bidi w:val="0"/>
        <w:ind w:right="0"/>
        <w:jc w:val="left"/>
        <w:rPr>
          <w:rStyle w:val="pl-c"/>
          <w:rFonts w:ascii="Times New Roman" w:cs="Times New Roman" w:hAnsi="Times New Roman" w:eastAsia="Times New Roman"/>
          <w:sz w:val="24"/>
          <w:szCs w:val="24"/>
          <w:rtl w:val="0"/>
          <w:lang w:val="de-DE"/>
        </w:rPr>
      </w:pPr>
      <w:r>
        <w:rPr>
          <w:rStyle w:val="pl-c"/>
          <w:rFonts w:ascii="Times New Roman" w:hAnsi="Times New Roman"/>
          <w:sz w:val="24"/>
          <w:szCs w:val="24"/>
          <w:rtl w:val="0"/>
          <w:lang w:val="de-DE"/>
        </w:rPr>
        <w:t>C++ Version: C++03</w:t>
      </w:r>
    </w:p>
    <w:p>
      <w:pPr>
        <w:pStyle w:val="Standard"/>
        <w:rPr>
          <w:rStyle w:val="pl-c"/>
          <w:sz w:val="24"/>
          <w:szCs w:val="24"/>
        </w:rPr>
      </w:pPr>
      <w:r>
        <w:rPr>
          <w:rStyle w:val="pl-c"/>
          <w:sz w:val="24"/>
          <w:szCs w:val="24"/>
          <w:rtl w:val="0"/>
          <w:lang w:val="de-DE"/>
        </w:rPr>
        <w:t>Bibliotheken:</w:t>
      </w:r>
    </w:p>
    <w:p>
      <w:pPr>
        <w:pStyle w:val="Standard"/>
        <w:numPr>
          <w:ilvl w:val="0"/>
          <w:numId w:val="30"/>
        </w:numPr>
        <w:bidi w:val="0"/>
        <w:ind w:right="0"/>
        <w:jc w:val="left"/>
        <w:rPr>
          <w:rStyle w:val="pl-c"/>
          <w:rFonts w:ascii="Times New Roman" w:cs="Times New Roman" w:hAnsi="Times New Roman" w:eastAsia="Times New Roman"/>
          <w:sz w:val="24"/>
          <w:szCs w:val="24"/>
          <w:rtl w:val="0"/>
          <w:lang w:val="de-DE"/>
        </w:rPr>
      </w:pPr>
      <w:r>
        <w:rPr>
          <w:rStyle w:val="pl-c"/>
          <w:rFonts w:ascii="Times New Roman" w:hAnsi="Times New Roman"/>
          <w:sz w:val="24"/>
          <w:szCs w:val="24"/>
          <w:rtl w:val="0"/>
          <w:lang w:val="de-DE"/>
        </w:rPr>
        <w:t xml:space="preserve">HWaccess.h </w:t>
        <w:tab/>
        <w:t>Version: Unknown</w:t>
        <w:tab/>
        <w:t xml:space="preserve"> </w:t>
        <w:tab/>
        <w:t>Ursprung: Prof. Dr. Stephan Pareigis</w:t>
      </w:r>
    </w:p>
    <w:p>
      <w:pPr>
        <w:pStyle w:val="Standard"/>
        <w:numPr>
          <w:ilvl w:val="0"/>
          <w:numId w:val="30"/>
        </w:numPr>
        <w:bidi w:val="0"/>
        <w:ind w:right="0"/>
        <w:jc w:val="left"/>
        <w:rPr>
          <w:rStyle w:val="pl-c"/>
          <w:rFonts w:ascii="Times New Roman" w:cs="Times New Roman" w:hAnsi="Times New Roman" w:eastAsia="Times New Roman"/>
          <w:sz w:val="24"/>
          <w:szCs w:val="24"/>
          <w:rtl w:val="0"/>
          <w:lang w:val="de-DE"/>
        </w:rPr>
      </w:pPr>
      <w:r>
        <w:rPr>
          <w:rStyle w:val="pl-c"/>
          <w:rFonts w:ascii="Times New Roman" w:hAnsi="Times New Roman"/>
          <w:sz w:val="24"/>
          <w:szCs w:val="24"/>
          <w:rtl w:val="0"/>
          <w:lang w:val="de-DE"/>
        </w:rPr>
        <w:t xml:space="preserve">HAWThread  </w:t>
        <w:tab/>
        <w:t xml:space="preserve">Version: Unknown </w:t>
        <w:tab/>
        <w:t xml:space="preserve"> </w:t>
        <w:tab/>
        <w:t>Ursprung: Prof. Dr. Stephan Pareigis</w:t>
      </w:r>
    </w:p>
    <w:p>
      <w:pPr>
        <w:pStyle w:val="Standard"/>
        <w:numPr>
          <w:ilvl w:val="0"/>
          <w:numId w:val="30"/>
        </w:numPr>
        <w:bidi w:val="0"/>
        <w:ind w:right="0"/>
        <w:jc w:val="left"/>
        <w:rPr>
          <w:rStyle w:val="pl-c"/>
          <w:rFonts w:ascii="Times New Roman" w:cs="Times New Roman" w:hAnsi="Times New Roman" w:eastAsia="Times New Roman"/>
          <w:sz w:val="24"/>
          <w:szCs w:val="24"/>
          <w:rtl w:val="0"/>
          <w:lang w:val="de-DE"/>
        </w:rPr>
      </w:pPr>
      <w:r>
        <w:rPr>
          <w:rStyle w:val="pl-c"/>
          <w:rFonts w:ascii="Times New Roman" w:hAnsi="Times New Roman"/>
          <w:sz w:val="24"/>
          <w:szCs w:val="24"/>
          <w:rtl w:val="0"/>
          <w:lang w:val="de-DE"/>
        </w:rPr>
        <w:t xml:space="preserve">Lock </w:t>
        <w:tab/>
        <w:tab/>
        <w:t xml:space="preserve">Version: 0.1 </w:t>
        <w:tab/>
        <w:tab/>
        <w:t xml:space="preserve"> </w:t>
        <w:tab/>
        <w:t>Ursprung: Simon Brummer</w:t>
      </w:r>
    </w:p>
    <w:p>
      <w:pPr>
        <w:pStyle w:val="Standard"/>
        <w:numPr>
          <w:ilvl w:val="0"/>
          <w:numId w:val="30"/>
        </w:numPr>
        <w:bidi w:val="0"/>
        <w:ind w:right="0"/>
        <w:jc w:val="left"/>
        <w:rPr>
          <w:rStyle w:val="pl-c"/>
          <w:rFonts w:ascii="Times New Roman" w:cs="Times New Roman" w:hAnsi="Times New Roman" w:eastAsia="Times New Roman"/>
          <w:sz w:val="24"/>
          <w:szCs w:val="24"/>
          <w:rtl w:val="0"/>
          <w:lang w:val="de-DE"/>
        </w:rPr>
      </w:pPr>
      <w:r>
        <w:rPr>
          <w:rStyle w:val="pl-c"/>
          <w:rFonts w:ascii="Times New Roman" w:hAnsi="Times New Roman"/>
          <w:sz w:val="24"/>
          <w:szCs w:val="24"/>
          <w:rtl w:val="0"/>
          <w:lang w:val="de-DE"/>
        </w:rPr>
        <w:t>concurrent       Version: Unknown                  Ursprung: Daniel Kessener</w:t>
      </w:r>
    </w:p>
    <w:p>
      <w:pPr>
        <w:pStyle w:val="Standard"/>
        <w:numPr>
          <w:ilvl w:val="0"/>
          <w:numId w:val="30"/>
        </w:numPr>
        <w:bidi w:val="0"/>
        <w:ind w:right="0"/>
        <w:jc w:val="left"/>
        <w:rPr>
          <w:rStyle w:val="pl-c"/>
          <w:rFonts w:ascii="Times New Roman" w:cs="Times New Roman" w:hAnsi="Times New Roman" w:eastAsia="Times New Roman"/>
          <w:color w:val="000000"/>
          <w:sz w:val="24"/>
          <w:szCs w:val="24"/>
          <w:u w:color="000000"/>
          <w:rtl w:val="0"/>
          <w:lang w:val="de-DE"/>
        </w:rPr>
      </w:pPr>
      <w:r>
        <w:rPr>
          <w:rStyle w:val="pl-c"/>
          <w:rFonts w:ascii="Times New Roman" w:hAnsi="Times New Roman"/>
          <w:sz w:val="24"/>
          <w:szCs w:val="24"/>
          <w:rtl w:val="0"/>
          <w:lang w:val="de-DE"/>
        </w:rPr>
        <w:t>mpl                  Version: Unknown                  Ursprung: Daniel Kessener</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Auflistung der Programmiersprachen und Bibliotheken.</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r>
        <w:rPr>
          <w:rStyle w:val="pl-c"/>
          <w:rFonts w:ascii="Arial Unicode MS" w:cs="Arial Unicode MS" w:hAnsi="Arial Unicode MS" w:eastAsia="Arial Unicode MS"/>
          <w:b w:val="0"/>
          <w:bCs w:val="0"/>
          <w:i w:val="0"/>
          <w:iCs w:val="0"/>
          <w:lang w:val="de-DE"/>
        </w:rPr>
        <w:br w:type="page"/>
      </w:r>
    </w:p>
    <w:p>
      <w:pPr>
        <w:pStyle w:val="Überschrift 1"/>
        <w:numPr>
          <w:ilvl w:val="0"/>
          <w:numId w:val="31"/>
        </w:numPr>
      </w:pPr>
      <w:bookmarkStart w:name="_Toc11" w:id="11"/>
      <w:r>
        <w:rPr>
          <w:rtl w:val="0"/>
        </w:rPr>
        <w:t>Requirements und Use Cases</w:t>
      </w:r>
      <w:bookmarkEnd w:id="11"/>
    </w:p>
    <w:p>
      <w:pPr>
        <w:pStyle w:val="Überschrift 2"/>
        <w:numPr>
          <w:ilvl w:val="1"/>
          <w:numId w:val="25"/>
        </w:numPr>
      </w:pPr>
      <w:bookmarkStart w:name="_Toc12" w:id="12"/>
      <w:r>
        <w:rPr>
          <w:rtl w:val="0"/>
        </w:rPr>
        <w:t>Systemebene</w:t>
      </w:r>
      <w:bookmarkEnd w:id="12"/>
    </w:p>
    <w:p>
      <w:pPr>
        <w:pStyle w:val="Template"/>
        <w:rPr>
          <w:rStyle w:val="pl-c"/>
          <w:i w:val="1"/>
          <w:iCs w:val="1"/>
          <w:color w:val="ff2600"/>
          <w:lang w:val="de-DE"/>
        </w:rPr>
      </w:pPr>
      <w:r>
        <w:rPr>
          <w:rStyle w:val="pl-c"/>
          <w:i w:val="1"/>
          <w:iCs w:val="1"/>
          <w:color w:val="ff2600"/>
          <w:rtl w:val="0"/>
          <w:lang w:val="de-DE"/>
        </w:rPr>
        <w:t>Die Anforderungen aus der Aufgabenstellung sind nicht vollst</w:t>
      </w:r>
      <w:r>
        <w:rPr>
          <w:rStyle w:val="pl-c"/>
          <w:i w:val="1"/>
          <w:iCs w:val="1"/>
          <w:color w:val="ff2600"/>
          <w:rtl w:val="0"/>
          <w:lang w:val="de-DE"/>
        </w:rPr>
        <w:t>ä</w:t>
      </w:r>
      <w:r>
        <w:rPr>
          <w:rStyle w:val="pl-c"/>
          <w:i w:val="1"/>
          <w:iCs w:val="1"/>
          <w:color w:val="ff2600"/>
          <w:rtl w:val="0"/>
          <w:lang w:val="de-DE"/>
        </w:rPr>
        <w:t>ndig. Die Struktur der nachfolgenden Kapitel soll sie bei der Strukturierung der Analyse unterst</w:t>
      </w:r>
      <w:r>
        <w:rPr>
          <w:rStyle w:val="pl-c"/>
          <w:i w:val="1"/>
          <w:iCs w:val="1"/>
          <w:color w:val="ff2600"/>
          <w:rtl w:val="0"/>
          <w:lang w:val="de-DE"/>
        </w:rPr>
        <w:t>ü</w:t>
      </w:r>
      <w:r>
        <w:rPr>
          <w:rStyle w:val="pl-c"/>
          <w:i w:val="1"/>
          <w:iCs w:val="1"/>
          <w:color w:val="ff2600"/>
          <w:rtl w:val="0"/>
          <w:lang w:val="de-DE"/>
        </w:rPr>
        <w:t>tzen. Dokumentieren Sie die Ergebnisse der Analysen entsprechend.</w:t>
      </w:r>
    </w:p>
    <w:p>
      <w:pPr>
        <w:pStyle w:val="Überschrift 3"/>
        <w:numPr>
          <w:ilvl w:val="2"/>
          <w:numId w:val="25"/>
        </w:numPr>
      </w:pPr>
      <w:bookmarkStart w:name="_Toc13" w:id="13"/>
      <w:r>
        <w:rPr>
          <w:rtl w:val="0"/>
        </w:rPr>
        <w:t>Stakeholder</w:t>
      </w:r>
      <w:bookmarkEnd w:id="13"/>
    </w:p>
    <w:p>
      <w:pPr>
        <w:pStyle w:val="Standard"/>
        <w:ind w:left="1440"/>
      </w:pPr>
    </w:p>
    <w:tbl>
      <w:tblPr>
        <w:tblW w:w="9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90"/>
        <w:gridCol w:w="6822"/>
      </w:tblGrid>
      <w:tr>
        <w:tblPrEx>
          <w:shd w:val="clear" w:color="auto" w:fill="4f81bd"/>
        </w:tblPrEx>
        <w:trPr>
          <w:trHeight w:val="445" w:hRule="atLeast"/>
          <w:tblHeader/>
        </w:trPr>
        <w:tc>
          <w:tcPr>
            <w:tcW w:type="dxa" w:w="279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0"/>
                <w:szCs w:val="30"/>
                <w:u w:val="none"/>
                <w:vertAlign w:val="baseline"/>
                <w:rtl w:val="0"/>
              </w:rPr>
              <w:t>Stakeholder</w:t>
            </w:r>
          </w:p>
        </w:tc>
        <w:tc>
          <w:tcPr>
            <w:tcW w:type="dxa" w:w="6821"/>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 w:val="left" w:pos="5760"/>
              </w:tabs>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0"/>
                <w:szCs w:val="30"/>
                <w:u w:val="none"/>
                <w:vertAlign w:val="baseline"/>
                <w:rtl w:val="0"/>
              </w:rPr>
              <w:t>Interessen</w:t>
            </w:r>
          </w:p>
        </w:tc>
      </w:tr>
      <w:tr>
        <w:tblPrEx>
          <w:shd w:val="clear" w:color="auto" w:fill="ced7e7"/>
        </w:tblPrEx>
        <w:trPr>
          <w:trHeight w:val="989" w:hRule="atLeast"/>
        </w:trPr>
        <w:tc>
          <w:tcPr>
            <w:tcW w:type="dxa" w:w="279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Professoren</w:t>
            </w:r>
          </w:p>
        </w:tc>
        <w:tc>
          <w:tcPr>
            <w:tcW w:type="dxa" w:w="6821"/>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3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M</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ö</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glichst wenig Verlust an Teilnehmern</w:t>
            </w:r>
          </w:p>
          <w:p>
            <w:pPr>
              <w:keepNext w:val="0"/>
              <w:keepLines w:val="0"/>
              <w:pageBreakBefore w:val="0"/>
              <w:widowControl w:val="1"/>
              <w:numPr>
                <w:ilvl w:val="0"/>
                <w:numId w:val="3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Vermittlung von Wissen durch praktische Anwendung</w:t>
            </w:r>
          </w:p>
          <w:p>
            <w:pPr>
              <w:keepNext w:val="0"/>
              <w:keepLines w:val="0"/>
              <w:pageBreakBefore w:val="0"/>
              <w:widowControl w:val="1"/>
              <w:numPr>
                <w:ilvl w:val="0"/>
                <w:numId w:val="3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Erfolgreicher Abschluss der Aufgabe</w:t>
            </w:r>
          </w:p>
        </w:tc>
      </w:tr>
      <w:tr>
        <w:tblPrEx>
          <w:shd w:val="clear" w:color="auto" w:fill="ced7e7"/>
        </w:tblPrEx>
        <w:trPr>
          <w:trHeight w:val="1609" w:hRule="atLeast"/>
        </w:trPr>
        <w:tc>
          <w:tcPr>
            <w:tcW w:type="dxa" w:w="27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Studenten</w:t>
            </w:r>
          </w:p>
        </w:tc>
        <w:tc>
          <w:tcPr>
            <w:tcW w:type="dxa" w:w="682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3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PVL Schein</w:t>
            </w:r>
          </w:p>
          <w:p>
            <w:pPr>
              <w:keepNext w:val="0"/>
              <w:keepLines w:val="0"/>
              <w:pageBreakBefore w:val="0"/>
              <w:widowControl w:val="1"/>
              <w:numPr>
                <w:ilvl w:val="0"/>
                <w:numId w:val="3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neues Wissen</w:t>
            </w:r>
          </w:p>
          <w:p>
            <w:pPr>
              <w:keepNext w:val="0"/>
              <w:keepLines w:val="0"/>
              <w:pageBreakBefore w:val="0"/>
              <w:widowControl w:val="1"/>
              <w:numPr>
                <w:ilvl w:val="0"/>
                <w:numId w:val="3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Erfolgreicher Abschluss der Aufgabe</w:t>
            </w:r>
          </w:p>
          <w:p>
            <w:pPr>
              <w:keepNext w:val="0"/>
              <w:keepLines w:val="0"/>
              <w:pageBreakBefore w:val="0"/>
              <w:widowControl w:val="1"/>
              <w:numPr>
                <w:ilvl w:val="0"/>
                <w:numId w:val="3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praktische Erfahrung</w:t>
            </w:r>
          </w:p>
          <w:p>
            <w:pPr>
              <w:keepNext w:val="0"/>
              <w:keepLines w:val="0"/>
              <w:pageBreakBefore w:val="0"/>
              <w:widowControl w:val="1"/>
              <w:numPr>
                <w:ilvl w:val="0"/>
                <w:numId w:val="3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sinnvolles Zeitmanagement</w:t>
            </w:r>
          </w:p>
        </w:tc>
      </w:tr>
      <w:tr>
        <w:tblPrEx>
          <w:shd w:val="clear" w:color="auto" w:fill="ced7e7"/>
        </w:tblPrEx>
        <w:trPr>
          <w:trHeight w:val="969" w:hRule="atLeast"/>
        </w:trPr>
        <w:tc>
          <w:tcPr>
            <w:tcW w:type="dxa" w:w="27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Entwickler</w:t>
            </w:r>
          </w:p>
        </w:tc>
        <w:tc>
          <w:tcPr>
            <w:tcW w:type="dxa" w:w="682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3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Pr</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zise Anforderungen</w:t>
            </w:r>
          </w:p>
          <w:p>
            <w:pPr>
              <w:keepNext w:val="0"/>
              <w:keepLines w:val="0"/>
              <w:pageBreakBefore w:val="0"/>
              <w:widowControl w:val="1"/>
              <w:numPr>
                <w:ilvl w:val="0"/>
                <w:numId w:val="3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Sorgf</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ltige Dokumentation des Projekts</w:t>
            </w:r>
          </w:p>
          <w:p>
            <w:pPr>
              <w:keepNext w:val="0"/>
              <w:keepLines w:val="0"/>
              <w:pageBreakBefore w:val="0"/>
              <w:widowControl w:val="1"/>
              <w:numPr>
                <w:ilvl w:val="0"/>
                <w:numId w:val="3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Sorgf</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ltige Dokumentation der Testergebnisse</w:t>
            </w:r>
          </w:p>
        </w:tc>
      </w:tr>
      <w:tr>
        <w:tblPrEx>
          <w:shd w:val="clear" w:color="auto" w:fill="ced7e7"/>
        </w:tblPrEx>
        <w:trPr>
          <w:trHeight w:val="1289" w:hRule="atLeast"/>
        </w:trPr>
        <w:tc>
          <w:tcPr>
            <w:tcW w:type="dxa" w:w="27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Tester</w:t>
            </w:r>
          </w:p>
        </w:tc>
        <w:tc>
          <w:tcPr>
            <w:tcW w:type="dxa" w:w="682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3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guter</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 xml:space="preserve">“ </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Stil von Entwicklern</w:t>
            </w:r>
          </w:p>
          <w:p>
            <w:pPr>
              <w:keepNext w:val="0"/>
              <w:keepLines w:val="0"/>
              <w:pageBreakBefore w:val="0"/>
              <w:widowControl w:val="1"/>
              <w:numPr>
                <w:ilvl w:val="0"/>
                <w:numId w:val="3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Erfolgreiches Ausf</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hren der Abnahmetests</w:t>
            </w:r>
          </w:p>
          <w:p>
            <w:pPr>
              <w:keepNext w:val="0"/>
              <w:keepLines w:val="0"/>
              <w:pageBreakBefore w:val="0"/>
              <w:widowControl w:val="1"/>
              <w:numPr>
                <w:ilvl w:val="0"/>
                <w:numId w:val="3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ausf</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hrliche Requirements zur Testerstellung</w:t>
            </w:r>
          </w:p>
          <w:p>
            <w:pPr>
              <w:keepNext w:val="0"/>
              <w:keepLines w:val="0"/>
              <w:pageBreakBefore w:val="0"/>
              <w:widowControl w:val="1"/>
              <w:numPr>
                <w:ilvl w:val="0"/>
                <w:numId w:val="3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Dokumentation der Testergebnisse</w:t>
            </w:r>
          </w:p>
        </w:tc>
      </w:tr>
      <w:tr>
        <w:tblPrEx>
          <w:shd w:val="clear" w:color="auto" w:fill="ced7e7"/>
        </w:tblPrEx>
        <w:trPr>
          <w:trHeight w:val="430" w:hRule="atLeast"/>
        </w:trPr>
        <w:tc>
          <w:tcPr>
            <w:tcW w:type="dxa" w:w="27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rPr>
              <w:t>HAW</w:t>
            </w:r>
          </w:p>
        </w:tc>
        <w:tc>
          <w:tcPr>
            <w:tcW w:type="dxa" w:w="682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36"/>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Sorgf</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ltiger Umgang mit den Laufb</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6"/>
                <w:szCs w:val="26"/>
                <w:u w:val="none"/>
                <w:vertAlign w:val="baseline"/>
                <w:rtl w:val="0"/>
                <w:lang w:val="de-DE"/>
              </w:rPr>
              <w:t>ndern</w:t>
            </w:r>
          </w:p>
        </w:tc>
      </w:tr>
    </w:tbl>
    <w:p>
      <w:pPr>
        <w:pStyle w:val="Template"/>
        <w:ind w:left="1571"/>
        <w:rPr>
          <w:lang w:val="de-DE"/>
        </w:rPr>
      </w:pPr>
    </w:p>
    <w:p>
      <w:pPr>
        <w:pStyle w:val="Template"/>
        <w:rPr>
          <w:rStyle w:val="pl-c"/>
          <w:i w:val="1"/>
          <w:iCs w:val="1"/>
          <w:color w:val="ff2600"/>
          <w:lang w:val="de-DE"/>
        </w:rPr>
      </w:pPr>
      <w:r>
        <w:rPr>
          <w:rStyle w:val="pl-c"/>
          <w:i w:val="1"/>
          <w:iCs w:val="1"/>
          <w:color w:val="ff2600"/>
          <w:rtl w:val="0"/>
          <w:lang w:val="de-DE"/>
        </w:rPr>
        <w:t>Ermitteln sie die Stakeholder f</w:t>
      </w:r>
      <w:r>
        <w:rPr>
          <w:rStyle w:val="pl-c"/>
          <w:i w:val="1"/>
          <w:iCs w:val="1"/>
          <w:color w:val="ff2600"/>
          <w:rtl w:val="0"/>
          <w:lang w:val="de-DE"/>
        </w:rPr>
        <w:t>ü</w:t>
      </w:r>
      <w:r>
        <w:rPr>
          <w:rStyle w:val="pl-c"/>
          <w:i w:val="1"/>
          <w:iCs w:val="1"/>
          <w:color w:val="ff2600"/>
          <w:rtl w:val="0"/>
          <w:lang w:val="de-DE"/>
        </w:rPr>
        <w:t>r das Projekt und listen sie diese hier auf.</w:t>
      </w:r>
    </w:p>
    <w:p>
      <w:pPr>
        <w:pStyle w:val="Überschrift 3"/>
        <w:numPr>
          <w:ilvl w:val="2"/>
          <w:numId w:val="25"/>
        </w:numPr>
      </w:pPr>
      <w:bookmarkStart w:name="_Toc14" w:id="14"/>
      <w:r>
        <w:rPr>
          <w:rtl w:val="0"/>
        </w:rPr>
        <w:t>Anforderungen</w:t>
      </w:r>
      <w:bookmarkEnd w:id="14"/>
    </w:p>
    <w:p>
      <w:pPr>
        <w:pStyle w:val="Standard"/>
        <w:ind w:left="1440"/>
      </w:pPr>
    </w:p>
    <w:tbl>
      <w:tblPr>
        <w:tblW w:w="9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19"/>
        <w:gridCol w:w="3712"/>
        <w:gridCol w:w="4481"/>
      </w:tblGrid>
      <w:tr>
        <w:tblPrEx>
          <w:shd w:val="clear" w:color="auto" w:fill="4f81bd"/>
        </w:tblPrEx>
        <w:trPr>
          <w:trHeight w:val="445" w:hRule="atLeast"/>
          <w:tblHeader/>
        </w:trPr>
        <w:tc>
          <w:tcPr>
            <w:tcW w:type="dxa" w:w="1419"/>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26"/>
                <w:szCs w:val="26"/>
                <w:u w:val="none"/>
                <w:vertAlign w:val="baseline"/>
                <w:rtl w:val="0"/>
              </w:rPr>
              <w:t>ID</w:t>
            </w:r>
          </w:p>
        </w:tc>
        <w:tc>
          <w:tcPr>
            <w:tcW w:type="dxa" w:w="3711"/>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26"/>
                <w:szCs w:val="26"/>
                <w:u w:val="none"/>
                <w:vertAlign w:val="baseline"/>
                <w:rtl w:val="0"/>
              </w:rPr>
              <w:t>Titel</w:t>
            </w:r>
          </w:p>
        </w:tc>
        <w:tc>
          <w:tcPr>
            <w:tcW w:type="dxa" w:w="448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26"/>
                <w:szCs w:val="26"/>
                <w:u w:val="none"/>
                <w:vertAlign w:val="baseline"/>
                <w:rtl w:val="0"/>
              </w:rPr>
              <w:t>Beschreibung</w:t>
            </w:r>
          </w:p>
        </w:tc>
      </w:tr>
      <w:tr>
        <w:tblPrEx>
          <w:shd w:val="clear" w:color="auto" w:fill="ced7e7"/>
        </w:tblPrEx>
        <w:trPr>
          <w:trHeight w:val="1039" w:hRule="atLeast"/>
        </w:trPr>
        <w:tc>
          <w:tcPr>
            <w:tcW w:type="dxa" w:w="1419"/>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PE_01</w:t>
            </w:r>
          </w:p>
        </w:tc>
        <w:tc>
          <w:tcPr>
            <w:tcW w:type="dxa" w:w="3711"/>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Puk-Erkennung flach</w:t>
            </w:r>
          </w:p>
        </w:tc>
        <w:tc>
          <w:tcPr>
            <w:tcW w:type="dxa" w:w="448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henmesser und Metall-Sensor sollen einen flachen Puk ohne Metalleinsatz erkennen.</w:t>
            </w:r>
          </w:p>
        </w:tc>
      </w:tr>
      <w:tr>
        <w:tblPrEx>
          <w:shd w:val="clear" w:color="auto" w:fill="ced7e7"/>
        </w:tblPrEx>
        <w:trPr>
          <w:trHeight w:val="1012"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PE_02</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Puk-Erkennung Metalleinsatz Bohrung unten</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henmesser und Metall-Sensor sollen einen Puk mit Metalleinsatz und einer Bohrung die unten liegt erkennen.</w:t>
            </w:r>
          </w:p>
        </w:tc>
      </w:tr>
      <w:tr>
        <w:tblPrEx>
          <w:shd w:val="clear" w:color="auto" w:fill="ced7e7"/>
        </w:tblPrEx>
        <w:trPr>
          <w:trHeight w:val="9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PE_03</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Puk-Erkennung Metalleinsatz Bohrung oben</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henmesser und Metall-Sensor sollen einen Puk mit Metalleinsatz und einer Bohrung die oben liegt erkennen.</w:t>
            </w:r>
          </w:p>
        </w:tc>
      </w:tr>
      <w:tr>
        <w:tblPrEx>
          <w:shd w:val="clear" w:color="auto" w:fill="ced7e7"/>
        </w:tblPrEx>
        <w:trPr>
          <w:trHeight w:val="9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PE_04</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Puk-Erkennung OHNE Metalleinsatz Bohrung unten</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henmesser und Metall-Sensor sollen einen Puk OHNE Metalleinsatz und einer Bohrung die unten liegt erkennen.</w:t>
            </w:r>
          </w:p>
        </w:tc>
      </w:tr>
      <w:tr>
        <w:tblPrEx>
          <w:shd w:val="clear" w:color="auto" w:fill="ced7e7"/>
        </w:tblPrEx>
        <w:trPr>
          <w:trHeight w:val="1088"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PE_05</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Puk-Erkennung OHNE Metalleinsatz Bohrung oben</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henmesser und Metall-Sensor sollen einen Puk OHNE Metalleinsatz und einer Bohrung die oben liegt erkennen.</w:t>
            </w:r>
          </w:p>
        </w:tc>
      </w:tr>
      <w:tr>
        <w:tblPrEx>
          <w:shd w:val="clear" w:color="auto" w:fill="ced7e7"/>
        </w:tblPrEx>
        <w:trPr>
          <w:trHeight w:val="1326"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PE_06</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Erkennung eines nicht definierten Objektes</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Wenn 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henmesser und der Metallsensor ein Objekt erkennen was nicht den aktzeptierten Puks entspricht, wird in einen Fehlerzustand gewechselt.</w:t>
            </w:r>
          </w:p>
        </w:tc>
      </w:tr>
      <w:tr>
        <w:tblPrEx>
          <w:shd w:val="clear" w:color="auto" w:fill="ced7e7"/>
        </w:tblPrEx>
        <w:trPr>
          <w:trHeight w:val="1014"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Sortierung nach Reihenfolge</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Die Werkst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cke sollen in der Reihenfolge flach, Bohrung oben ohne Metall, Bohrung oben mit Metall auf Band 2 ankommen</w:t>
            </w:r>
          </w:p>
        </w:tc>
      </w:tr>
      <w:tr>
        <w:tblPrEx>
          <w:shd w:val="clear" w:color="auto" w:fill="ced7e7"/>
        </w:tblPrEx>
        <w:trPr>
          <w:trHeight w:val="1014"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SORT_00</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Aussortierung-Prinzip</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In jedem Fall muss garantiert werden, dass die Aussortierung unter m</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glichst WENIG Ausschuss stattfindet</w:t>
            </w:r>
          </w:p>
        </w:tc>
      </w:tr>
      <w:tr>
        <w:tblPrEx>
          <w:shd w:val="clear" w:color="auto" w:fill="ced7e7"/>
        </w:tblPrEx>
        <w:trPr>
          <w:trHeight w:val="102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SORT_01</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Aussortierung Bohrung unten</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Puks, die die Bohrung unten haben, werden auf Band1 mit Hilfe 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henmessung erkannt und aussortiert </w:t>
            </w:r>
          </w:p>
        </w:tc>
      </w:tr>
      <w:tr>
        <w:tblPrEx>
          <w:shd w:val="clear" w:color="auto" w:fill="ced7e7"/>
        </w:tblPrEx>
        <w:trPr>
          <w:trHeight w:val="1014"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SORT_02</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Aussortierung falsche Reiehnfolge</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-nicht metallisch Band1</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Puks, die nicht der gew</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nschten Reihung entsprechen und nicht metallisch sind, werden auf Band 1 erkannt und aussortiert</w:t>
            </w:r>
          </w:p>
        </w:tc>
      </w:tr>
      <w:tr>
        <w:tblPrEx>
          <w:shd w:val="clear" w:color="auto" w:fill="ced7e7"/>
        </w:tblPrEx>
        <w:trPr>
          <w:trHeight w:val="1027"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SORT_03</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Aussortierung falsche Reiehnfolge</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-metallisch Band 2</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Puks, die nicht der gew</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nschten Reihung entsprechen und metallisch sind, werden auf Band 2 erkannt und aussortiert</w:t>
            </w:r>
          </w:p>
        </w:tc>
      </w:tr>
      <w:tr>
        <w:tblPrEx>
          <w:shd w:val="clear" w:color="auto" w:fill="ced7e7"/>
        </w:tblPrEx>
        <w:trPr>
          <w:trHeight w:val="1023"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SORT_04</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Aussortierung falsche Reiehnfolge</w:t>
            </w:r>
          </w:p>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-Band 2</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Puks die auf Band 2 nicht der gew</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nschten Reihenfolge entsprechen werden aussortiert und die gelbe Leuchte blinkt</w:t>
            </w:r>
          </w:p>
        </w:tc>
      </w:tr>
      <w:tr>
        <w:tblPrEx>
          <w:shd w:val="clear" w:color="auto" w:fill="ced7e7"/>
        </w:tblPrEx>
        <w:trPr>
          <w:trHeight w:val="73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SORT_05</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Aussortierung Bohrung unten</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-Band 2</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Puks die auf Band 2 mit Bohrung unten erkannt werden, werden aussortiert</w:t>
            </w:r>
          </w:p>
        </w:tc>
      </w:tr>
      <w:tr>
        <w:tblPrEx>
          <w:shd w:val="clear" w:color="auto" w:fill="ced7e7"/>
        </w:tblPrEx>
        <w:trPr>
          <w:trHeight w:val="6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LB_00</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Laufband Tempo</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Die Laufb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nder sollen immer so schnell laufen, wie es der Betrieb erlaubt.</w:t>
            </w:r>
          </w:p>
        </w:tc>
      </w:tr>
      <w:tr>
        <w:tblPrEx>
          <w:shd w:val="clear" w:color="auto" w:fill="ced7e7"/>
        </w:tblPrEx>
        <w:trPr>
          <w:trHeight w:val="18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LB_01</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Zuf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hrung von Puks</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Die Zuf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hrung der Puks erfolgt durch einlegen am Anfang von Band 1, bei der die Lichtschranke lb_entry unterbrochen werden muss.</w:t>
            </w:r>
          </w:p>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Abstand betr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gt eine Puk-L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nge (4cm) kurz vor 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henmessung</w:t>
            </w:r>
          </w:p>
        </w:tc>
      </w:tr>
      <w:tr>
        <w:tblPrEx>
          <w:shd w:val="clear" w:color="auto" w:fill="ced7e7"/>
        </w:tblPrEx>
        <w:trPr>
          <w:trHeight w:val="24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LB_02</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 Identifizierung</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Beim Erkennen des Puks am Anfang von Band 1 wird ihm eine ID zugewiesen, au</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ß</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erdem werden die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henmesswerte von Band 1 und Band 2 zu dem Puk gespeichert.</w:t>
            </w:r>
          </w:p>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Typ des Puks wird ebenfalls gespeichert und sollte, sofern die Bohrung nicht unten liegt, nach Durchlauf von Band 1 bekannt sein.</w:t>
            </w:r>
          </w:p>
        </w:tc>
      </w:tr>
      <w:tr>
        <w:tblPrEx>
          <w:shd w:val="clear" w:color="auto" w:fill="ced7e7"/>
        </w:tblPrEx>
        <w:trPr>
          <w:trHeight w:val="6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LB_03</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Pukmenge Band 1</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Auf Band 1 d</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rfen sich mehrere Puks gleichzeitig hintereinander befinden.</w:t>
            </w:r>
          </w:p>
        </w:tc>
      </w:tr>
      <w:tr>
        <w:tblPrEx>
          <w:shd w:val="clear" w:color="auto" w:fill="ced7e7"/>
        </w:tblPrEx>
        <w:trPr>
          <w:trHeight w:val="6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LB_04</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Pukmenge Band 2</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Es darf sich nur ein Puk zur Zeit auf dem Laufband befinden</w:t>
            </w:r>
          </w:p>
        </w:tc>
      </w:tr>
      <w:tr>
        <w:tblPrEx>
          <w:shd w:val="clear" w:color="auto" w:fill="ced7e7"/>
        </w:tblPrEx>
        <w:trPr>
          <w:trHeight w:val="9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LB_05</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bergang Band 1 zu Band 2</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Es wird immer ein Puk einzeln auf das Band 2 transferiert und das auch nur, wenn Band 2 leer ist.</w:t>
            </w:r>
          </w:p>
        </w:tc>
      </w:tr>
      <w:tr>
        <w:tblPrEx>
          <w:shd w:val="clear" w:color="auto" w:fill="ced7e7"/>
        </w:tblPrEx>
        <w:trPr>
          <w:trHeight w:val="18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LB_06</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Band 1 zu Band 2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bergangsfehler</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Beim Transferieren des Puks von Band 1 zu Band 2 kann es dazu kommen, dass sich der Puk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berschl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gt und damit die Bohrung andersherum auf dem Band liegt. Dieser Fehlerfall muss entsprechend behandelt werden</w:t>
            </w:r>
          </w:p>
        </w:tc>
      </w:tr>
      <w:tr>
        <w:tblPrEx>
          <w:shd w:val="clear" w:color="auto" w:fill="ced7e7"/>
        </w:tblPrEx>
        <w:trPr>
          <w:trHeight w:val="6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LB_07</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henmessung </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Bei 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henmessung werden die Puks  auf beiden 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ndern langsam durchgef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hrt.</w:t>
            </w:r>
          </w:p>
        </w:tc>
      </w:tr>
      <w:tr>
        <w:tblPrEx>
          <w:shd w:val="clear" w:color="auto" w:fill="ced7e7"/>
        </w:tblPrEx>
        <w:trPr>
          <w:trHeight w:val="6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LB_08</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Keine Puks </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Beide 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nder sollen jeweils stoppen, wenn sich kein Puk auf dem Band befindet.</w:t>
            </w:r>
          </w:p>
        </w:tc>
      </w:tr>
      <w:tr>
        <w:tblPrEx>
          <w:shd w:val="clear" w:color="auto" w:fill="ced7e7"/>
        </w:tblPrEx>
        <w:trPr>
          <w:trHeight w:val="12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LB_09</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Metall false-negative</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Die Erkennung der Metalleins</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tze ist fehleranf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llig, deshalb muss dies durch eine Auswertung auf beiden 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ndern kompensiert werden.</w:t>
            </w:r>
          </w:p>
        </w:tc>
      </w:tr>
      <w:tr>
        <w:tblPrEx>
          <w:shd w:val="clear" w:color="auto" w:fill="ced7e7"/>
        </w:tblPrEx>
        <w:trPr>
          <w:trHeight w:val="9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LB_10</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volle Rutschen</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Egal welche Rutsche voll ist, muss die Reihenfolge unter m</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glichst WENIG Ausschuss eingehalten werden.</w:t>
            </w:r>
          </w:p>
        </w:tc>
      </w:tr>
      <w:tr>
        <w:tblPrEx>
          <w:shd w:val="clear" w:color="auto" w:fill="ced7e7"/>
        </w:tblPrEx>
        <w:trPr>
          <w:trHeight w:val="6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L_11</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Rutsche voll Band 1</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Ist die Rutsche von Band 1 voll, so findet die Aussortierung auf Band 2 statt.</w:t>
            </w:r>
          </w:p>
        </w:tc>
      </w:tr>
      <w:tr>
        <w:tblPrEx>
          <w:shd w:val="clear" w:color="auto" w:fill="ced7e7"/>
        </w:tblPrEx>
        <w:trPr>
          <w:trHeight w:val="15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L_12</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Rutsche voll Band  2</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Ist die Rutsche von Band 2 voll, so findet die Aussortierung bereits auf Band 1 statt.</w:t>
            </w:r>
          </w:p>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Dieser Zustand muss dem Bediener signalisiert werden und die Pukmengenregel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 Band2 muss stets eingehalten werden.</w:t>
            </w:r>
          </w:p>
        </w:tc>
      </w:tr>
      <w:tr>
        <w:tblPrEx>
          <w:shd w:val="clear" w:color="auto" w:fill="ced7e7"/>
        </w:tblPrEx>
        <w:trPr>
          <w:trHeight w:val="12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Fail_Puk_01</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 weg</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Verschwinden Puks (Erkennung durch zu lange Laufzeit zwischen Lichtschranken) muss das Band gestoppt werden und eine Fehlermeldung ausgegeben werden.</w:t>
            </w:r>
          </w:p>
        </w:tc>
      </w:tr>
      <w:tr>
        <w:tblPrEx>
          <w:shd w:val="clear" w:color="auto" w:fill="ced7e7"/>
        </w:tblPrEx>
        <w:trPr>
          <w:trHeight w:val="15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Fail_Puk_02</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 dazugekommen</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Wird ein Puk mitten auf dem Band hinzugef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gt (Erkennung durch zu kurze Laufzeit durch Lichtschranken), das Band wird gestoppt und eine Fehlermeldung ausgegeben</w:t>
            </w:r>
          </w:p>
        </w:tc>
      </w:tr>
      <w:tr>
        <w:tblPrEx>
          <w:shd w:val="clear" w:color="auto" w:fill="ced7e7"/>
        </w:tblPrEx>
        <w:trPr>
          <w:trHeight w:val="6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Fail_slide_01</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Beide Rutschen voll</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Sind beide Rutschen voll stoppen die 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nder und es kommt zu einer Fehlermeldung</w:t>
            </w:r>
          </w:p>
        </w:tc>
      </w:tr>
      <w:tr>
        <w:tblPrEx>
          <w:shd w:val="clear" w:color="auto" w:fill="ced7e7"/>
        </w:tblPrEx>
        <w:trPr>
          <w:trHeight w:val="27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E_Stop_01</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E_Stop wird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ckt</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Wird der E_Stop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ckt steht die ganze Anlage, also Band 1 und Band 2 still. Also auch das Laufband wo der E_Stop nicht bet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tigt wurde.</w:t>
            </w:r>
          </w:p>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Das Band an dem der E_Stop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ckt hat muss eine optische Meldung ausgeben.</w:t>
            </w:r>
          </w:p>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Wird der E_Stop herausgezogen bleiben beide Anlagen solange stehen, bis der Reset Knopf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ckt wurde</w:t>
            </w:r>
          </w:p>
        </w:tc>
      </w:tr>
      <w:tr>
        <w:tblPrEx>
          <w:shd w:val="clear" w:color="auto" w:fill="ced7e7"/>
        </w:tblPrEx>
        <w:trPr>
          <w:trHeight w:val="181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E_Stop_02</w:t>
            </w: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E_Stop_serielles Kabel defekt</w:t>
            </w: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Die Verbindung der beiden Laufb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nder muss kontinuierlich gepr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ft werden, um bei einem Defekt und beide ausschalten zu k</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nnen und somit den Fall, dass wenn der E_Stop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ckt wird nur ein Band gestoppt wird zu vermeiden.</w:t>
            </w:r>
          </w:p>
        </w:tc>
      </w:tr>
      <w:tr>
        <w:tblPrEx>
          <w:shd w:val="clear" w:color="auto" w:fill="ced7e7"/>
        </w:tblPrEx>
        <w:trPr>
          <w:trHeight w:val="43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430" w:hRule="atLeast"/>
        </w:trPr>
        <w:tc>
          <w:tcPr>
            <w:tcW w:type="dxa" w:w="141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371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c>
          <w:tcPr>
            <w:tcW w:type="dxa" w:w="4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tc>
      </w:tr>
    </w:tbl>
    <w:p>
      <w:pPr>
        <w:pStyle w:val="Standard"/>
        <w:ind w:left="1440"/>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i w:val="1"/>
          <w:iCs w:val="1"/>
          <w:lang w:val="de-DE"/>
        </w:rPr>
      </w:pPr>
      <w:r>
        <w:rPr>
          <w:rStyle w:val="pl-c"/>
          <w:i w:val="1"/>
          <w:iCs w:val="1"/>
          <w:rtl w:val="0"/>
          <w:lang w:val="de-DE"/>
        </w:rPr>
        <w:t>In der Aufgabenstellung sind Anforderungen an das System gestellt. Arbeiten sie diese hier auf und erg</w:t>
      </w:r>
      <w:r>
        <w:rPr>
          <w:rStyle w:val="pl-c"/>
          <w:i w:val="1"/>
          <w:iCs w:val="1"/>
          <w:rtl w:val="0"/>
          <w:lang w:val="de-DE"/>
        </w:rPr>
        <w:t>ä</w:t>
      </w:r>
      <w:r>
        <w:rPr>
          <w:rStyle w:val="pl-c"/>
          <w:i w:val="1"/>
          <w:iCs w:val="1"/>
          <w:rtl w:val="0"/>
          <w:lang w:val="de-DE"/>
        </w:rPr>
        <w:t xml:space="preserve">nzen sie diese entsprechend der Absprachen mit dem Betreuer. Achten sie auf die entsprechende Attribuierung. </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i w:val="1"/>
          <w:iCs w:val="1"/>
          <w:lang w:val="de-DE"/>
        </w:rPr>
      </w:pPr>
      <w:r>
        <w:rPr>
          <w:rStyle w:val="pl-c"/>
          <w:i w:val="1"/>
          <w:iCs w:val="1"/>
          <w:rtl w:val="0"/>
          <w:lang w:val="de-DE"/>
        </w:rPr>
        <w:t>Ber</w:t>
      </w:r>
      <w:r>
        <w:rPr>
          <w:rStyle w:val="pl-c"/>
          <w:i w:val="1"/>
          <w:iCs w:val="1"/>
          <w:rtl w:val="0"/>
          <w:lang w:val="de-DE"/>
        </w:rPr>
        <w:t>ü</w:t>
      </w:r>
      <w:r>
        <w:rPr>
          <w:rStyle w:val="pl-c"/>
          <w:i w:val="1"/>
          <w:iCs w:val="1"/>
          <w:rtl w:val="0"/>
          <w:lang w:val="de-DE"/>
        </w:rPr>
        <w:t>cksichtigen sie auch m</w:t>
      </w:r>
      <w:r>
        <w:rPr>
          <w:rStyle w:val="pl-c"/>
          <w:i w:val="1"/>
          <w:iCs w:val="1"/>
          <w:rtl w:val="0"/>
          <w:lang w:val="de-DE"/>
        </w:rPr>
        <w:t>ö</w:t>
      </w:r>
      <w:r>
        <w:rPr>
          <w:rStyle w:val="pl-c"/>
          <w:i w:val="1"/>
          <w:iCs w:val="1"/>
          <w:rtl w:val="0"/>
          <w:lang w:val="de-DE"/>
        </w:rPr>
        <w:t>gliche Fehlbedienungen und Fehlverhalten des Systems.</w:t>
      </w:r>
    </w:p>
    <w:p>
      <w:pPr>
        <w:pStyle w:val="Überschrift 3"/>
        <w:numPr>
          <w:ilvl w:val="2"/>
          <w:numId w:val="25"/>
        </w:numPr>
      </w:pPr>
      <w:bookmarkStart w:name="_Toc15" w:id="15"/>
      <w:r>
        <w:rPr>
          <w:rtl w:val="0"/>
        </w:rPr>
        <w:t>Systemkontext</w:t>
      </w:r>
      <w:bookmarkEnd w:id="15"/>
    </w:p>
    <w:p>
      <w:pPr>
        <w:pStyle w:val="Template"/>
        <w:rPr>
          <w:rStyle w:val="pl-c"/>
          <w:lang w:val="de-DE"/>
        </w:rPr>
      </w:pPr>
      <w:r>
        <w:rPr>
          <w:rStyle w:val="pl-c"/>
          <w:rtl w:val="0"/>
          <w:lang w:val="de-DE"/>
        </w:rPr>
        <w:t>Use Cases werden aus einer bestimmten Sicht erstellt. Dokumentieren sie diese mittels Kontextdiagramm oder Use Case Diagramm. Die Use Cases und Test Cases m</w:t>
      </w:r>
      <w:r>
        <w:rPr>
          <w:rStyle w:val="pl-c"/>
          <w:rtl w:val="0"/>
          <w:lang w:val="de-DE"/>
        </w:rPr>
        <w:t>ü</w:t>
      </w:r>
      <w:r>
        <w:rPr>
          <w:rStyle w:val="pl-c"/>
          <w:rtl w:val="0"/>
          <w:lang w:val="de-DE"/>
        </w:rPr>
        <w:t>ssen zu der hier verwendeten Nomenklatur konsistent sein.</w:t>
      </w:r>
    </w:p>
    <w:p>
      <w:pPr>
        <w:pStyle w:val="Template"/>
        <w:rPr>
          <w:rStyle w:val="pl-c"/>
          <w:lang w:val="de-DE"/>
        </w:rPr>
      </w:pPr>
    </w:p>
    <w:p>
      <w:pPr>
        <w:pStyle w:val="Template"/>
        <w:rPr>
          <w:rStyle w:val="pl-c"/>
          <w:lang w:val="de-DE"/>
        </w:rPr>
      </w:pPr>
    </w:p>
    <w:p>
      <w:pPr>
        <w:pStyle w:val="Template"/>
        <w:rPr>
          <w:rStyle w:val="pl-c"/>
          <w:lang w:val="de-DE"/>
        </w:rPr>
      </w:pPr>
    </w:p>
    <w:p>
      <w:pPr>
        <w:pStyle w:val="Template"/>
        <w:rPr>
          <w:rStyle w:val="pl-c"/>
          <w:lang w:val="de-DE"/>
        </w:rPr>
      </w:pPr>
    </w:p>
    <w:tbl>
      <w:tblPr>
        <w:tblW w:w="9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60"/>
        <w:gridCol w:w="7052"/>
      </w:tblGrid>
      <w:tr>
        <w:tblPrEx>
          <w:shd w:val="clear" w:color="auto" w:fill="4f81bd"/>
        </w:tblPrEx>
        <w:trPr>
          <w:trHeight w:val="445" w:hRule="atLeast"/>
          <w:tblHeader/>
        </w:trPr>
        <w:tc>
          <w:tcPr>
            <w:tcW w:type="dxa" w:w="256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6"/>
                <w:szCs w:val="36"/>
                <w:u w:val="none"/>
                <w:vertAlign w:val="baseline"/>
                <w:rtl w:val="0"/>
              </w:rPr>
              <w:t>Abschnitt</w:t>
            </w:r>
          </w:p>
        </w:tc>
        <w:tc>
          <w:tcPr>
            <w:tcW w:type="dxa" w:w="7051"/>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6"/>
                <w:szCs w:val="36"/>
                <w:u w:val="none"/>
                <w:vertAlign w:val="baseline"/>
                <w:rtl w:val="0"/>
              </w:rPr>
              <w:t>Inhalt</w:t>
            </w:r>
          </w:p>
        </w:tc>
      </w:tr>
      <w:tr>
        <w:tblPrEx>
          <w:shd w:val="clear" w:color="auto" w:fill="ced7e7"/>
        </w:tblPrEx>
        <w:trPr>
          <w:trHeight w:val="434" w:hRule="atLeast"/>
        </w:trPr>
        <w:tc>
          <w:tcPr>
            <w:tcW w:type="dxa" w:w="256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Bezeichner</w:t>
            </w:r>
          </w:p>
        </w:tc>
        <w:tc>
          <w:tcPr>
            <w:tcW w:type="dxa" w:w="7051"/>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Puk_sort_BM            //BM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&gt; Bohrung &amp; Metalleinsatz</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Title</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Puk-Aussortierung Bohrung mit Metalleinsatz</w:t>
            </w:r>
          </w:p>
        </w:tc>
      </w:tr>
      <w:tr>
        <w:tblPrEx>
          <w:shd w:val="clear" w:color="auto" w:fill="ced7e7"/>
        </w:tblPrEx>
        <w:trPr>
          <w:trHeight w:val="9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Kurzbeschreibung</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Ein Puk mit einer Bohrung und einem Metalleinsatz wird auf Band 1 erkannt, notfalls auf Band 2 (Metall-false-negative) und auf Band 2 aussortiert.</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Autoren</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Diana Haidarbaigi</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Priorit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9200"/>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Wichtigkeit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 Projekterfolg &gt;&gt;hoch&lt;&lt;</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Priorit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fc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Technisches Risiko &gt;&gt;niedrig&lt;&lt;</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Kritikalit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7fc600"/>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mittel bis hoch</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Verantwortlich</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15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Akteure</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37"/>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Student (auflegen)</w:t>
            </w:r>
          </w:p>
          <w:p>
            <w:pPr>
              <w:keepNext w:val="0"/>
              <w:keepLines w:val="0"/>
              <w:pageBreakBefore w:val="0"/>
              <w:widowControl w:val="1"/>
              <w:numPr>
                <w:ilvl w:val="0"/>
                <w:numId w:val="37"/>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Laufband</w:t>
            </w:r>
          </w:p>
          <w:p>
            <w:pPr>
              <w:keepNext w:val="0"/>
              <w:keepLines w:val="0"/>
              <w:pageBreakBefore w:val="0"/>
              <w:widowControl w:val="1"/>
              <w:numPr>
                <w:ilvl w:val="0"/>
                <w:numId w:val="37"/>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Lichtschranken</w:t>
            </w:r>
          </w:p>
          <w:p>
            <w:pPr>
              <w:keepNext w:val="0"/>
              <w:keepLines w:val="0"/>
              <w:pageBreakBefore w:val="0"/>
              <w:widowControl w:val="1"/>
              <w:numPr>
                <w:ilvl w:val="0"/>
                <w:numId w:val="37"/>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Metallsensoren</w:t>
            </w:r>
          </w:p>
          <w:p>
            <w:pPr>
              <w:keepNext w:val="0"/>
              <w:keepLines w:val="0"/>
              <w:pageBreakBefore w:val="0"/>
              <w:widowControl w:val="1"/>
              <w:numPr>
                <w:ilvl w:val="0"/>
                <w:numId w:val="37"/>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Weiche</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sendes Ereignis</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Eine Person legt diesen Puk auf das Laufband</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Vorbedingung</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Das Laufband ist korrekt kalibriert und funktionsf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hig</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Nachbedingung</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Puk wurde erfolgreich erkannt und auf Band 2 aussortiert</w:t>
            </w:r>
          </w:p>
        </w:tc>
      </w:tr>
      <w:tr>
        <w:tblPrEx>
          <w:shd w:val="clear" w:color="auto" w:fill="ced7e7"/>
        </w:tblPrEx>
        <w:trPr>
          <w:trHeight w:val="9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Ergebins</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Es wird erkannt, dass es sich um einen Puk mit Bohrung und Metalleinsatz handelt und er wird gem</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äß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Aufgabenstellung auf Band 2 aussortiert und liegt dort in der Rutsche.</w:t>
            </w:r>
          </w:p>
        </w:tc>
      </w:tr>
      <w:tr>
        <w:tblPrEx>
          <w:shd w:val="clear" w:color="auto" w:fill="ced7e7"/>
        </w:tblPrEx>
        <w:trPr>
          <w:trHeight w:val="24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Hauptszenario</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3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Student/Person legt Puk auf das Laufband zur ersten Lichtschranke</w:t>
            </w:r>
          </w:p>
          <w:p>
            <w:pPr>
              <w:keepNext w:val="0"/>
              <w:keepLines w:val="0"/>
              <w:pageBreakBefore w:val="0"/>
              <w:widowControl w:val="1"/>
              <w:numPr>
                <w:ilvl w:val="0"/>
                <w:numId w:val="3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 xml:space="preserve">Das Laufband startet </w:t>
            </w:r>
          </w:p>
          <w:p>
            <w:pPr>
              <w:keepNext w:val="0"/>
              <w:keepLines w:val="0"/>
              <w:pageBreakBefore w:val="0"/>
              <w:widowControl w:val="1"/>
              <w:numPr>
                <w:ilvl w:val="0"/>
                <w:numId w:val="3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henmesser erkennt, dass es ein Puk mit Bohrung ist</w:t>
            </w:r>
          </w:p>
          <w:p>
            <w:pPr>
              <w:keepNext w:val="0"/>
              <w:keepLines w:val="0"/>
              <w:pageBreakBefore w:val="0"/>
              <w:widowControl w:val="1"/>
              <w:numPr>
                <w:ilvl w:val="0"/>
                <w:numId w:val="3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Metallsensor erkennt, dass es einen Metalleinsatz gibt</w:t>
            </w:r>
          </w:p>
          <w:p>
            <w:pPr>
              <w:keepNext w:val="0"/>
              <w:keepLines w:val="0"/>
              <w:pageBreakBefore w:val="0"/>
              <w:widowControl w:val="1"/>
              <w:numPr>
                <w:ilvl w:val="0"/>
                <w:numId w:val="3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hrt auf Band 2</w:t>
            </w:r>
          </w:p>
          <w:p>
            <w:pPr>
              <w:keepNext w:val="0"/>
              <w:keepLines w:val="0"/>
              <w:pageBreakBefore w:val="0"/>
              <w:widowControl w:val="1"/>
              <w:numPr>
                <w:ilvl w:val="0"/>
                <w:numId w:val="3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Es gibt eine zweite Pr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fung durch den Metallsensor um false-negatives auszuschlie</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ß</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en</w:t>
            </w:r>
          </w:p>
          <w:p>
            <w:pPr>
              <w:keepNext w:val="0"/>
              <w:keepLines w:val="0"/>
              <w:pageBreakBefore w:val="0"/>
              <w:widowControl w:val="1"/>
              <w:numPr>
                <w:ilvl w:val="0"/>
                <w:numId w:val="3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wird auf Band 2 auf die Rutsche aussortiert</w:t>
            </w:r>
          </w:p>
        </w:tc>
      </w:tr>
      <w:tr>
        <w:tblPrEx>
          <w:shd w:val="clear" w:color="auto" w:fill="ced7e7"/>
        </w:tblPrEx>
        <w:trPr>
          <w:trHeight w:val="9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1</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3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 xml:space="preserve">Der Puk hat sich beim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 xml:space="preserve">bergang von Band 1 auf Band 2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berschlagen</w:t>
            </w:r>
          </w:p>
          <w:p>
            <w:pPr>
              <w:keepNext w:val="0"/>
              <w:keepLines w:val="0"/>
              <w:pageBreakBefore w:val="0"/>
              <w:widowControl w:val="1"/>
              <w:numPr>
                <w:ilvl w:val="0"/>
                <w:numId w:val="3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wird aussortiert und liegt in der Rutsche von Band 2</w:t>
            </w:r>
          </w:p>
        </w:tc>
      </w:tr>
      <w:tr>
        <w:tblPrEx>
          <w:shd w:val="clear" w:color="auto" w:fill="ced7e7"/>
        </w:tblPrEx>
        <w:trPr>
          <w:trHeight w:val="9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2</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40"/>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Notaus-Schalter wird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ckt</w:t>
            </w:r>
          </w:p>
          <w:p>
            <w:pPr>
              <w:keepNext w:val="0"/>
              <w:keepLines w:val="0"/>
              <w:pageBreakBefore w:val="0"/>
              <w:widowControl w:val="1"/>
              <w:numPr>
                <w:ilvl w:val="0"/>
                <w:numId w:val="40"/>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Beide 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nder stoppen sofort</w:t>
            </w:r>
          </w:p>
          <w:p>
            <w:pPr>
              <w:keepNext w:val="0"/>
              <w:keepLines w:val="0"/>
              <w:pageBreakBefore w:val="0"/>
              <w:widowControl w:val="1"/>
              <w:numPr>
                <w:ilvl w:val="0"/>
                <w:numId w:val="40"/>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Notaus-Behandlung startet</w:t>
            </w:r>
          </w:p>
        </w:tc>
      </w:tr>
      <w:tr>
        <w:tblPrEx>
          <w:shd w:val="clear" w:color="auto" w:fill="ced7e7"/>
        </w:tblPrEx>
        <w:trPr>
          <w:trHeight w:val="9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3</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41"/>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verschwindet vom Laufband</w:t>
            </w:r>
          </w:p>
          <w:p>
            <w:pPr>
              <w:keepNext w:val="0"/>
              <w:keepLines w:val="0"/>
              <w:pageBreakBefore w:val="0"/>
              <w:widowControl w:val="1"/>
              <w:numPr>
                <w:ilvl w:val="0"/>
                <w:numId w:val="41"/>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Laufband wird gestoppt</w:t>
            </w:r>
          </w:p>
          <w:p>
            <w:pPr>
              <w:keepNext w:val="0"/>
              <w:keepLines w:val="0"/>
              <w:pageBreakBefore w:val="0"/>
              <w:widowControl w:val="1"/>
              <w:numPr>
                <w:ilvl w:val="0"/>
                <w:numId w:val="41"/>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Entsprechende Fehlermeldungen werden ausgeben</w:t>
            </w:r>
          </w:p>
        </w:tc>
      </w:tr>
      <w:tr>
        <w:tblPrEx>
          <w:shd w:val="clear" w:color="auto" w:fill="ced7e7"/>
        </w:tblPrEx>
        <w:trPr>
          <w:trHeight w:val="1810"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Ausnahmeszenarien</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4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Laufband funktioniert nicht</w:t>
            </w:r>
          </w:p>
          <w:p>
            <w:pPr>
              <w:keepNext w:val="0"/>
              <w:keepLines w:val="0"/>
              <w:pageBreakBefore w:val="0"/>
              <w:widowControl w:val="1"/>
              <w:numPr>
                <w:ilvl w:val="0"/>
                <w:numId w:val="4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Laufband ist besch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digt</w:t>
            </w:r>
          </w:p>
          <w:p>
            <w:pPr>
              <w:keepNext w:val="0"/>
              <w:keepLines w:val="0"/>
              <w:pageBreakBefore w:val="0"/>
              <w:widowControl w:val="1"/>
              <w:numPr>
                <w:ilvl w:val="0"/>
                <w:numId w:val="4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Sensorik ist besch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digt/nicht funktionsf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hig</w:t>
            </w:r>
          </w:p>
          <w:p>
            <w:pPr>
              <w:keepNext w:val="0"/>
              <w:keepLines w:val="0"/>
              <w:pageBreakBefore w:val="0"/>
              <w:widowControl w:val="1"/>
              <w:numPr>
                <w:ilvl w:val="0"/>
                <w:numId w:val="4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Weiche ist nicht funktionsf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hig</w:t>
            </w:r>
          </w:p>
          <w:p>
            <w:pPr>
              <w:keepNext w:val="0"/>
              <w:keepLines w:val="0"/>
              <w:pageBreakBefore w:val="0"/>
              <w:widowControl w:val="1"/>
              <w:numPr>
                <w:ilvl w:val="0"/>
                <w:numId w:val="4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QNX st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rzt ab</w:t>
            </w:r>
          </w:p>
          <w:p>
            <w:pPr>
              <w:keepNext w:val="0"/>
              <w:keepLines w:val="0"/>
              <w:pageBreakBefore w:val="0"/>
              <w:widowControl w:val="1"/>
              <w:numPr>
                <w:ilvl w:val="0"/>
                <w:numId w:val="4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llt vom Laufband runter</w:t>
            </w:r>
          </w:p>
        </w:tc>
      </w:tr>
      <w:tr>
        <w:tblPrEx>
          <w:shd w:val="clear" w:color="auto" w:fill="ced7e7"/>
        </w:tblPrEx>
        <w:trPr>
          <w:trHeight w:val="434" w:hRule="atLeast"/>
        </w:trPr>
        <w:tc>
          <w:tcPr>
            <w:tcW w:type="dxa" w:w="25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Qualit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ten</w:t>
            </w:r>
          </w:p>
        </w:tc>
        <w:tc>
          <w:tcPr>
            <w:tcW w:type="dxa" w:w="705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Korrektes Aussortieren des Puks</w:t>
            </w:r>
          </w:p>
        </w:tc>
      </w:tr>
    </w:tbl>
    <w:p>
      <w:pPr>
        <w:pStyle w:val="Überschrift 3"/>
        <w:numPr>
          <w:ilvl w:val="2"/>
          <w:numId w:val="25"/>
        </w:numPr>
      </w:pPr>
      <w:bookmarkStart w:name="_Toc16" w:id="16"/>
      <w:r>
        <w:rPr>
          <w:rtl w:val="0"/>
        </w:rPr>
        <w:t>Use Case</w:t>
      </w:r>
      <w:r>
        <w:br w:type="textWrapping"/>
        <w:br w:type="textWrapping"/>
        <w:br w:type="textWrapping"/>
      </w:r>
      <w:bookmarkEnd w:id="16"/>
    </w:p>
    <w:p>
      <w:pPr>
        <w:pStyle w:val="Template"/>
        <w:rPr>
          <w:lang w:val="de-DE"/>
        </w:rPr>
      </w:pPr>
    </w:p>
    <w:tbl>
      <w:tblPr>
        <w:tblW w:w="9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57"/>
        <w:gridCol w:w="7055"/>
      </w:tblGrid>
      <w:tr>
        <w:tblPrEx>
          <w:shd w:val="clear" w:color="auto" w:fill="4f81bd"/>
        </w:tblPrEx>
        <w:trPr>
          <w:trHeight w:val="445" w:hRule="atLeast"/>
          <w:tblHeader/>
        </w:trPr>
        <w:tc>
          <w:tcPr>
            <w:tcW w:type="dxa" w:w="2557"/>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6"/>
                <w:szCs w:val="36"/>
                <w:u w:val="none"/>
                <w:vertAlign w:val="baseline"/>
                <w:rtl w:val="0"/>
              </w:rPr>
              <w:t>Abschnitt</w:t>
            </w:r>
          </w:p>
        </w:tc>
        <w:tc>
          <w:tcPr>
            <w:tcW w:type="dxa" w:w="7054"/>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6"/>
                <w:szCs w:val="36"/>
                <w:u w:val="none"/>
                <w:vertAlign w:val="baseline"/>
                <w:rtl w:val="0"/>
              </w:rPr>
              <w:t>Inhalt</w:t>
            </w:r>
          </w:p>
        </w:tc>
      </w:tr>
      <w:tr>
        <w:tblPrEx>
          <w:shd w:val="clear" w:color="auto" w:fill="ced7e7"/>
        </w:tblPrEx>
        <w:trPr>
          <w:trHeight w:val="434" w:hRule="atLeast"/>
        </w:trPr>
        <w:tc>
          <w:tcPr>
            <w:tcW w:type="dxa" w:w="2557"/>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Bezeichner</w:t>
            </w:r>
          </w:p>
        </w:tc>
        <w:tc>
          <w:tcPr>
            <w:tcW w:type="dxa" w:w="7054"/>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Puk_sort_F                 //F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&gt; flach</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Titel </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 Aussortierung flach</w:t>
            </w:r>
          </w:p>
        </w:tc>
      </w:tr>
      <w:tr>
        <w:tblPrEx>
          <w:shd w:val="clear" w:color="auto" w:fill="ced7e7"/>
        </w:tblPrEx>
        <w:trPr>
          <w:trHeight w:val="610"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Kurzbeschreibung</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Ein flacher Puk wird auf Band 1 erkannt und bis zum Ende von Band 2 durchgelassen </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Autoren</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Diana Haidarbaigi</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Priorit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t </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9200"/>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Wichtigkeit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 Projekterfolg &gt;&gt;hoch&lt;&lt;</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Priorit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t </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fc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Technisches Risiko &gt;&gt;niedrig&lt;&lt;</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Kritikalit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7fc600"/>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mittel bis hoch</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Verantwortlich</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1510"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Akteure</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4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Student (auflegen)</w:t>
            </w:r>
          </w:p>
          <w:p>
            <w:pPr>
              <w:keepNext w:val="0"/>
              <w:keepLines w:val="0"/>
              <w:pageBreakBefore w:val="0"/>
              <w:widowControl w:val="1"/>
              <w:numPr>
                <w:ilvl w:val="0"/>
                <w:numId w:val="4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Laufband</w:t>
            </w:r>
          </w:p>
          <w:p>
            <w:pPr>
              <w:keepNext w:val="0"/>
              <w:keepLines w:val="0"/>
              <w:pageBreakBefore w:val="0"/>
              <w:widowControl w:val="1"/>
              <w:numPr>
                <w:ilvl w:val="0"/>
                <w:numId w:val="4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Lichtschranken</w:t>
            </w:r>
          </w:p>
          <w:p>
            <w:pPr>
              <w:keepNext w:val="0"/>
              <w:keepLines w:val="0"/>
              <w:pageBreakBefore w:val="0"/>
              <w:widowControl w:val="1"/>
              <w:numPr>
                <w:ilvl w:val="0"/>
                <w:numId w:val="4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Metallsensoren</w:t>
            </w:r>
          </w:p>
          <w:p>
            <w:pPr>
              <w:keepNext w:val="0"/>
              <w:keepLines w:val="0"/>
              <w:pageBreakBefore w:val="0"/>
              <w:widowControl w:val="1"/>
              <w:numPr>
                <w:ilvl w:val="0"/>
                <w:numId w:val="4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Weiche</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sendes Ereignis</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Eine Person legt diesen Puk auf das Laufband</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Vorbedingung</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Das Laufband ist korrekt kalibriert und funktionsf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hig</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Nachbedingung</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Der Puk ist am Ende von Band 2 angekommen</w:t>
            </w:r>
          </w:p>
        </w:tc>
      </w:tr>
      <w:tr>
        <w:tblPrEx>
          <w:shd w:val="clear" w:color="auto" w:fill="ced7e7"/>
        </w:tblPrEx>
        <w:trPr>
          <w:trHeight w:val="910"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Ergebins</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 Der Puk wurde korrekt erkannt und somit bis zur letzten Lichtschranke von Band 2 durchgelassen. Das zweite Band stoppt, wenn der Puk an der letzen Lichtschranke ankommt</w:t>
            </w:r>
          </w:p>
        </w:tc>
      </w:tr>
      <w:tr>
        <w:tblPrEx>
          <w:shd w:val="clear" w:color="auto" w:fill="ced7e7"/>
        </w:tblPrEx>
        <w:trPr>
          <w:trHeight w:val="2710"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Hauptszenario</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4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Student/Person legt Puk auf das Laufband zur ersten Lichtschranke</w:t>
            </w:r>
          </w:p>
          <w:p>
            <w:pPr>
              <w:keepNext w:val="0"/>
              <w:keepLines w:val="0"/>
              <w:pageBreakBefore w:val="0"/>
              <w:widowControl w:val="1"/>
              <w:numPr>
                <w:ilvl w:val="0"/>
                <w:numId w:val="4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Laufband startet</w:t>
            </w:r>
          </w:p>
          <w:p>
            <w:pPr>
              <w:keepNext w:val="0"/>
              <w:keepLines w:val="0"/>
              <w:pageBreakBefore w:val="0"/>
              <w:widowControl w:val="1"/>
              <w:numPr>
                <w:ilvl w:val="0"/>
                <w:numId w:val="4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henmesser erkennt, dass es ein flacher Puk ist</w:t>
            </w:r>
          </w:p>
          <w:p>
            <w:pPr>
              <w:keepNext w:val="0"/>
              <w:keepLines w:val="0"/>
              <w:pageBreakBefore w:val="0"/>
              <w:widowControl w:val="1"/>
              <w:numPr>
                <w:ilvl w:val="0"/>
                <w:numId w:val="4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Metallsensor erkennt, dass es keinen Metalleinsatz gibt</w:t>
            </w:r>
          </w:p>
          <w:p>
            <w:pPr>
              <w:keepNext w:val="0"/>
              <w:keepLines w:val="0"/>
              <w:pageBreakBefore w:val="0"/>
              <w:widowControl w:val="1"/>
              <w:numPr>
                <w:ilvl w:val="0"/>
                <w:numId w:val="4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hrt auf Band 2</w:t>
            </w:r>
          </w:p>
          <w:p>
            <w:pPr>
              <w:keepNext w:val="0"/>
              <w:keepLines w:val="0"/>
              <w:pageBreakBefore w:val="0"/>
              <w:widowControl w:val="1"/>
              <w:numPr>
                <w:ilvl w:val="0"/>
                <w:numId w:val="4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Weiche 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sst ihn durch</w:t>
            </w:r>
          </w:p>
          <w:p>
            <w:pPr>
              <w:keepNext w:val="0"/>
              <w:keepLines w:val="0"/>
              <w:pageBreakBefore w:val="0"/>
              <w:widowControl w:val="1"/>
              <w:numPr>
                <w:ilvl w:val="0"/>
                <w:numId w:val="4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stoppt an der letzten Lichtschranke von Band 2</w:t>
            </w:r>
          </w:p>
          <w:p>
            <w:pPr>
              <w:keepNext w:val="0"/>
              <w:keepLines w:val="0"/>
              <w:pageBreakBefore w:val="0"/>
              <w:widowControl w:val="1"/>
              <w:numPr>
                <w:ilvl w:val="0"/>
                <w:numId w:val="4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zweite Laufband bleibt solange stehen, bis jemand den Puk herunternimmt.</w:t>
            </w:r>
          </w:p>
        </w:tc>
      </w:tr>
      <w:tr>
        <w:tblPrEx>
          <w:shd w:val="clear" w:color="auto" w:fill="ced7e7"/>
        </w:tblPrEx>
        <w:trPr>
          <w:trHeight w:val="910"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1</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4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Notaus-Schalter wird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ckt</w:t>
            </w:r>
          </w:p>
          <w:p>
            <w:pPr>
              <w:keepNext w:val="0"/>
              <w:keepLines w:val="0"/>
              <w:pageBreakBefore w:val="0"/>
              <w:widowControl w:val="1"/>
              <w:numPr>
                <w:ilvl w:val="0"/>
                <w:numId w:val="4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Beide 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nder stoppen sofort</w:t>
            </w:r>
          </w:p>
          <w:p>
            <w:pPr>
              <w:keepNext w:val="0"/>
              <w:keepLines w:val="0"/>
              <w:pageBreakBefore w:val="0"/>
              <w:widowControl w:val="1"/>
              <w:numPr>
                <w:ilvl w:val="0"/>
                <w:numId w:val="45"/>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Notausbeahndlung startet</w:t>
            </w:r>
          </w:p>
        </w:tc>
      </w:tr>
      <w:tr>
        <w:tblPrEx>
          <w:shd w:val="clear" w:color="auto" w:fill="ced7e7"/>
        </w:tblPrEx>
        <w:trPr>
          <w:trHeight w:val="910"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2</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46"/>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verschwindet vom Laufband</w:t>
            </w:r>
          </w:p>
          <w:p>
            <w:pPr>
              <w:keepNext w:val="0"/>
              <w:keepLines w:val="0"/>
              <w:pageBreakBefore w:val="0"/>
              <w:widowControl w:val="1"/>
              <w:numPr>
                <w:ilvl w:val="0"/>
                <w:numId w:val="46"/>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Laufband wird gestoppt</w:t>
            </w:r>
          </w:p>
          <w:p>
            <w:pPr>
              <w:keepNext w:val="0"/>
              <w:keepLines w:val="0"/>
              <w:pageBreakBefore w:val="0"/>
              <w:widowControl w:val="1"/>
              <w:numPr>
                <w:ilvl w:val="0"/>
                <w:numId w:val="46"/>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Entsprechende Fehlermeldungen werden ausgegeben</w:t>
            </w:r>
          </w:p>
        </w:tc>
      </w:tr>
      <w:tr>
        <w:tblPrEx>
          <w:shd w:val="clear" w:color="auto" w:fill="ced7e7"/>
        </w:tblPrEx>
        <w:trPr>
          <w:trHeight w:val="910"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3</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47"/>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entspricht nicht der gew</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nschten Reihung</w:t>
            </w:r>
          </w:p>
          <w:p>
            <w:pPr>
              <w:keepNext w:val="0"/>
              <w:keepLines w:val="0"/>
              <w:pageBreakBefore w:val="0"/>
              <w:widowControl w:val="1"/>
              <w:numPr>
                <w:ilvl w:val="0"/>
                <w:numId w:val="47"/>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Auf Band 1 wird erkannt, dass dieser Puk nicht in die Reihung passt</w:t>
            </w:r>
          </w:p>
          <w:p>
            <w:pPr>
              <w:keepNext w:val="0"/>
              <w:keepLines w:val="0"/>
              <w:pageBreakBefore w:val="0"/>
              <w:widowControl w:val="1"/>
              <w:numPr>
                <w:ilvl w:val="0"/>
                <w:numId w:val="47"/>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wird noch auf Band 1 aussortiert</w:t>
            </w:r>
          </w:p>
        </w:tc>
      </w:tr>
      <w:tr>
        <w:tblPrEx>
          <w:shd w:val="clear" w:color="auto" w:fill="ced7e7"/>
        </w:tblPrEx>
        <w:trPr>
          <w:trHeight w:val="1810"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Ausnahmeszenarien</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4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Laufband funktioniert nicht</w:t>
            </w:r>
          </w:p>
          <w:p>
            <w:pPr>
              <w:keepNext w:val="0"/>
              <w:keepLines w:val="0"/>
              <w:pageBreakBefore w:val="0"/>
              <w:widowControl w:val="1"/>
              <w:numPr>
                <w:ilvl w:val="0"/>
                <w:numId w:val="4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Laufband ist besch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digt</w:t>
            </w:r>
          </w:p>
          <w:p>
            <w:pPr>
              <w:keepNext w:val="0"/>
              <w:keepLines w:val="0"/>
              <w:pageBreakBefore w:val="0"/>
              <w:widowControl w:val="1"/>
              <w:numPr>
                <w:ilvl w:val="0"/>
                <w:numId w:val="4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Sensorik ist besch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digt/nicht funktionsf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hig</w:t>
            </w:r>
          </w:p>
          <w:p>
            <w:pPr>
              <w:keepNext w:val="0"/>
              <w:keepLines w:val="0"/>
              <w:pageBreakBefore w:val="0"/>
              <w:widowControl w:val="1"/>
              <w:numPr>
                <w:ilvl w:val="0"/>
                <w:numId w:val="4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Weiche ist nicht funktionsf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hig</w:t>
            </w:r>
          </w:p>
          <w:p>
            <w:pPr>
              <w:keepNext w:val="0"/>
              <w:keepLines w:val="0"/>
              <w:pageBreakBefore w:val="0"/>
              <w:widowControl w:val="1"/>
              <w:numPr>
                <w:ilvl w:val="0"/>
                <w:numId w:val="4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QNX st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rzt ab</w:t>
            </w:r>
          </w:p>
          <w:p>
            <w:pPr>
              <w:keepNext w:val="0"/>
              <w:keepLines w:val="0"/>
              <w:pageBreakBefore w:val="0"/>
              <w:widowControl w:val="1"/>
              <w:numPr>
                <w:ilvl w:val="0"/>
                <w:numId w:val="48"/>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llt vom Laufband runter</w:t>
            </w:r>
          </w:p>
        </w:tc>
      </w:tr>
      <w:tr>
        <w:tblPrEx>
          <w:shd w:val="clear" w:color="auto" w:fill="ced7e7"/>
        </w:tblPrEx>
        <w:trPr>
          <w:trHeight w:val="434" w:hRule="atLeast"/>
        </w:trPr>
        <w:tc>
          <w:tcPr>
            <w:tcW w:type="dxa" w:w="255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Qualit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ten</w:t>
            </w:r>
          </w:p>
        </w:tc>
        <w:tc>
          <w:tcPr>
            <w:tcW w:type="dxa" w:w="705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Korrektes Aussortieren des Puks</w:t>
            </w:r>
          </w:p>
        </w:tc>
      </w:tr>
    </w:tbl>
    <w:p>
      <w:pPr>
        <w:pStyle w:val="Template"/>
        <w:rPr>
          <w:lang w:val="de-DE"/>
        </w:rPr>
      </w:pPr>
    </w:p>
    <w:p>
      <w:pPr>
        <w:pStyle w:val="Template"/>
        <w:rPr>
          <w:color w:val="000000"/>
          <w:lang w:val="de-DE"/>
        </w:rPr>
      </w:pPr>
    </w:p>
    <w:tbl>
      <w:tblPr>
        <w:tblW w:w="9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53"/>
        <w:gridCol w:w="7059"/>
      </w:tblGrid>
      <w:tr>
        <w:tblPrEx>
          <w:shd w:val="clear" w:color="auto" w:fill="4f81bd"/>
        </w:tblPrEx>
        <w:trPr>
          <w:trHeight w:val="445" w:hRule="atLeast"/>
          <w:tblHeader/>
        </w:trPr>
        <w:tc>
          <w:tcPr>
            <w:tcW w:type="dxa" w:w="2553"/>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6"/>
                <w:szCs w:val="36"/>
                <w:u w:val="none"/>
                <w:vertAlign w:val="baseline"/>
                <w:rtl w:val="0"/>
              </w:rPr>
              <w:t>Abschnitt</w:t>
            </w:r>
          </w:p>
        </w:tc>
        <w:tc>
          <w:tcPr>
            <w:tcW w:type="dxa" w:w="7058"/>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36"/>
                <w:szCs w:val="36"/>
                <w:u w:val="none"/>
                <w:vertAlign w:val="baseline"/>
                <w:rtl w:val="0"/>
              </w:rPr>
              <w:t>Inhalt</w:t>
            </w:r>
          </w:p>
        </w:tc>
      </w:tr>
      <w:tr>
        <w:tblPrEx>
          <w:shd w:val="clear" w:color="auto" w:fill="ced7e7"/>
        </w:tblPrEx>
        <w:trPr>
          <w:trHeight w:val="434" w:hRule="atLeast"/>
        </w:trPr>
        <w:tc>
          <w:tcPr>
            <w:tcW w:type="dxa" w:w="2553"/>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Bezeichner</w:t>
            </w:r>
          </w:p>
        </w:tc>
        <w:tc>
          <w:tcPr>
            <w:tcW w:type="dxa" w:w="7058"/>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Puk_Reihenfolge</w:t>
            </w:r>
          </w:p>
        </w:tc>
      </w:tr>
      <w:tr>
        <w:tblPrEx>
          <w:shd w:val="clear" w:color="auto" w:fill="ced7e7"/>
        </w:tblPrEx>
        <w:trPr>
          <w:trHeight w:val="434"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Titel</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Puk Sortierung in Reihenfolge</w:t>
            </w:r>
          </w:p>
        </w:tc>
      </w:tr>
      <w:tr>
        <w:tblPrEx>
          <w:shd w:val="clear" w:color="auto" w:fill="ced7e7"/>
        </w:tblPrEx>
        <w:trPr>
          <w:trHeight w:val="9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Kurzbeschreibung</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Es werden 3 Puks nacheinander auf das Laufband in der Reihenfolge flach, Bohrung oben ohne Metalleinsatz und Bohrung oben mit Metalleinsatz gelegt</w:t>
            </w:r>
          </w:p>
        </w:tc>
      </w:tr>
      <w:tr>
        <w:tblPrEx>
          <w:shd w:val="clear" w:color="auto" w:fill="ced7e7"/>
        </w:tblPrEx>
        <w:trPr>
          <w:trHeight w:val="434"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Autoren</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Diana Haidarbaigi</w:t>
            </w:r>
          </w:p>
        </w:tc>
      </w:tr>
      <w:tr>
        <w:tblPrEx>
          <w:shd w:val="clear" w:color="auto" w:fill="ced7e7"/>
        </w:tblPrEx>
        <w:trPr>
          <w:trHeight w:val="434"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Priorit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9200"/>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Wichtigkeit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r Projekterfolg &gt;&gt;hoch&lt;&lt;</w:t>
            </w:r>
          </w:p>
        </w:tc>
      </w:tr>
      <w:tr>
        <w:tblPrEx>
          <w:shd w:val="clear" w:color="auto" w:fill="ced7e7"/>
        </w:tblPrEx>
        <w:trPr>
          <w:trHeight w:val="434"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Priorit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00fcff"/>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Technisches Risiko &gt;&gt;niedrig&lt;&lt;</w:t>
            </w:r>
          </w:p>
        </w:tc>
      </w:tr>
      <w:tr>
        <w:tblPrEx>
          <w:shd w:val="clear" w:color="auto" w:fill="ced7e7"/>
        </w:tblPrEx>
        <w:trPr>
          <w:trHeight w:val="434"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Kritikalit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7fc600"/>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Mittel bis hoch</w:t>
            </w:r>
          </w:p>
        </w:tc>
      </w:tr>
      <w:tr>
        <w:tblPrEx>
          <w:shd w:val="clear" w:color="auto" w:fill="ced7e7"/>
        </w:tblPrEx>
        <w:trPr>
          <w:trHeight w:val="434"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Verantwortlich</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tc>
      </w:tr>
      <w:tr>
        <w:tblPrEx>
          <w:shd w:val="clear" w:color="auto" w:fill="ced7e7"/>
        </w:tblPrEx>
        <w:trPr>
          <w:trHeight w:val="15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 xml:space="preserve">Akteure </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4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Student (auflegen)</w:t>
            </w:r>
          </w:p>
          <w:p>
            <w:pPr>
              <w:keepNext w:val="0"/>
              <w:keepLines w:val="0"/>
              <w:pageBreakBefore w:val="0"/>
              <w:widowControl w:val="1"/>
              <w:numPr>
                <w:ilvl w:val="0"/>
                <w:numId w:val="4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Laufband</w:t>
            </w:r>
          </w:p>
          <w:p>
            <w:pPr>
              <w:keepNext w:val="0"/>
              <w:keepLines w:val="0"/>
              <w:pageBreakBefore w:val="0"/>
              <w:widowControl w:val="1"/>
              <w:numPr>
                <w:ilvl w:val="0"/>
                <w:numId w:val="4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Lichtschranken</w:t>
            </w:r>
          </w:p>
          <w:p>
            <w:pPr>
              <w:keepNext w:val="0"/>
              <w:keepLines w:val="0"/>
              <w:pageBreakBefore w:val="0"/>
              <w:widowControl w:val="1"/>
              <w:numPr>
                <w:ilvl w:val="0"/>
                <w:numId w:val="4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Metallsensoren</w:t>
            </w:r>
          </w:p>
          <w:p>
            <w:pPr>
              <w:keepNext w:val="0"/>
              <w:keepLines w:val="0"/>
              <w:pageBreakBefore w:val="0"/>
              <w:widowControl w:val="1"/>
              <w:numPr>
                <w:ilvl w:val="0"/>
                <w:numId w:val="49"/>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Weiche</w:t>
            </w:r>
          </w:p>
        </w:tc>
      </w:tr>
      <w:tr>
        <w:tblPrEx>
          <w:shd w:val="clear" w:color="auto" w:fill="ced7e7"/>
        </w:tblPrEx>
        <w:trPr>
          <w:trHeight w:val="6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ö</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sendes Ereignis</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Eine Person legt einen flachen Puk auf das Laufband zur ersten Lichtschranke des ersten Laufbandes</w:t>
            </w:r>
          </w:p>
        </w:tc>
      </w:tr>
      <w:tr>
        <w:tblPrEx>
          <w:shd w:val="clear" w:color="auto" w:fill="ced7e7"/>
        </w:tblPrEx>
        <w:trPr>
          <w:trHeight w:val="434"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Vorbedingung</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Das Laufband ist korrekt kalibriert und lauff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hig</w:t>
            </w:r>
          </w:p>
        </w:tc>
      </w:tr>
      <w:tr>
        <w:tblPrEx>
          <w:shd w:val="clear" w:color="auto" w:fill="ced7e7"/>
        </w:tblPrEx>
        <w:trPr>
          <w:trHeight w:val="6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Nachbedingung</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Die Puks sind in der Reihenfolge flach, Bohrung oben ohne Metall und Bohrung oben mit Metall auf dem zweiten Laufband angekommen</w:t>
            </w:r>
          </w:p>
        </w:tc>
      </w:tr>
      <w:tr>
        <w:tblPrEx>
          <w:shd w:val="clear" w:color="auto" w:fill="ced7e7"/>
        </w:tblPrEx>
        <w:trPr>
          <w:trHeight w:val="9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Ergebnis</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Die Puks sind in der genannten Reihenfolge auf Band zwei angekommen und wenn ein Puk am Ende von Band 2 angekommen ist, stoppt dieses, bis der Puk heruntergenommen wird.</w:t>
            </w:r>
          </w:p>
        </w:tc>
      </w:tr>
      <w:tr>
        <w:tblPrEx>
          <w:shd w:val="clear" w:color="auto" w:fill="ced7e7"/>
        </w:tblPrEx>
        <w:trPr>
          <w:trHeight w:val="48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Hauptszenario</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50"/>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Es wird ein flacher Puk von einer Person auf das erste Laufband zur ersten Lichtschranke gelegt</w:t>
            </w:r>
          </w:p>
          <w:p>
            <w:pPr>
              <w:keepNext w:val="0"/>
              <w:keepLines w:val="0"/>
              <w:pageBreakBefore w:val="0"/>
              <w:widowControl w:val="1"/>
              <w:numPr>
                <w:ilvl w:val="0"/>
                <w:numId w:val="50"/>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Laufband startet</w:t>
            </w:r>
          </w:p>
          <w:p>
            <w:pPr>
              <w:keepNext w:val="0"/>
              <w:keepLines w:val="0"/>
              <w:pageBreakBefore w:val="0"/>
              <w:widowControl w:val="1"/>
              <w:numPr>
                <w:ilvl w:val="0"/>
                <w:numId w:val="50"/>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Sensorik erkennt, dass es sich um einen Puk gem</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 xml:space="preserve">äß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gew</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nschten Reihung handelt</w:t>
            </w:r>
          </w:p>
          <w:p>
            <w:pPr>
              <w:keepNext w:val="0"/>
              <w:keepLines w:val="0"/>
              <w:pageBreakBefore w:val="0"/>
              <w:widowControl w:val="1"/>
              <w:numPr>
                <w:ilvl w:val="0"/>
                <w:numId w:val="50"/>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hrt bis zum Ende von Band 2, sofern dieses frei ist.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Pr>
              <w:br w:type="textWrapping"/>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Ist Band zwei nicht frei, so wartet der Puk, bis Band 2 frei ist.</w:t>
            </w:r>
          </w:p>
          <w:p>
            <w:pPr>
              <w:keepNext w:val="0"/>
              <w:keepLines w:val="0"/>
              <w:pageBreakBefore w:val="0"/>
              <w:widowControl w:val="1"/>
              <w:numPr>
                <w:ilvl w:val="0"/>
                <w:numId w:val="50"/>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In der Zwischenzeit wird ein Puk mit der Bohrung oben ohne Metalleinsatz auf das erste Laufband zur ersten Lichtschranke gelegt.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Pr>
              <w:br w:type="textWrapping"/>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N</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he zum Puk davor darf immer maximal eine Puk-L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nge vor der Lichtschranke betragen. Und es beginnt ab Punkt 2 von vorne.</w:t>
            </w:r>
          </w:p>
          <w:p>
            <w:pPr>
              <w:keepNext w:val="0"/>
              <w:keepLines w:val="0"/>
              <w:pageBreakBefore w:val="0"/>
              <w:widowControl w:val="1"/>
              <w:numPr>
                <w:ilvl w:val="0"/>
                <w:numId w:val="50"/>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 xml:space="preserve">Als letztes wird ein Puk mit Bohrung und mit Metalleinsatz auf das erste Laufband zur ersten Lichtschranke gelegt.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N</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he zum Puk davor darf immer maximal eine Puk-L</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nge vor der Lichtschranke betragen. Und es beginnt ab Punkt 2 von vorne.</w:t>
            </w:r>
          </w:p>
        </w:tc>
      </w:tr>
      <w:tr>
        <w:tblPrEx>
          <w:shd w:val="clear" w:color="auto" w:fill="ced7e7"/>
        </w:tblPrEx>
        <w:trPr>
          <w:trHeight w:val="9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1</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51"/>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Notaus-Schalter wird gedr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ckt</w:t>
            </w:r>
          </w:p>
          <w:p>
            <w:pPr>
              <w:keepNext w:val="0"/>
              <w:keepLines w:val="0"/>
              <w:pageBreakBefore w:val="0"/>
              <w:widowControl w:val="1"/>
              <w:numPr>
                <w:ilvl w:val="0"/>
                <w:numId w:val="51"/>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Beide B</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nder stoppen sofort</w:t>
            </w:r>
          </w:p>
          <w:p>
            <w:pPr>
              <w:keepNext w:val="0"/>
              <w:keepLines w:val="0"/>
              <w:pageBreakBefore w:val="0"/>
              <w:widowControl w:val="1"/>
              <w:numPr>
                <w:ilvl w:val="0"/>
                <w:numId w:val="51"/>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Es folgt die Notausbehandlung</w:t>
            </w:r>
          </w:p>
        </w:tc>
      </w:tr>
      <w:tr>
        <w:tblPrEx>
          <w:shd w:val="clear" w:color="auto" w:fill="ced7e7"/>
        </w:tblPrEx>
        <w:trPr>
          <w:trHeight w:val="9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2</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5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Einer der Puks verschwindet vom Laufband</w:t>
            </w:r>
          </w:p>
          <w:p>
            <w:pPr>
              <w:keepNext w:val="0"/>
              <w:keepLines w:val="0"/>
              <w:pageBreakBefore w:val="0"/>
              <w:widowControl w:val="1"/>
              <w:numPr>
                <w:ilvl w:val="0"/>
                <w:numId w:val="5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Laufband wird gestoppt</w:t>
            </w:r>
          </w:p>
          <w:p>
            <w:pPr>
              <w:keepNext w:val="0"/>
              <w:keepLines w:val="0"/>
              <w:pageBreakBefore w:val="0"/>
              <w:widowControl w:val="1"/>
              <w:numPr>
                <w:ilvl w:val="0"/>
                <w:numId w:val="52"/>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Entsprechende Fehlermeldungen werden ausgegeben</w:t>
            </w:r>
          </w:p>
        </w:tc>
      </w:tr>
      <w:tr>
        <w:tblPrEx>
          <w:shd w:val="clear" w:color="auto" w:fill="ced7e7"/>
        </w:tblPrEx>
        <w:trPr>
          <w:trHeight w:val="21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Alternativszenario 3</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numPr>
                <w:ilvl w:val="0"/>
                <w:numId w:val="5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passt nicht in die Reihung</w:t>
            </w:r>
          </w:p>
          <w:p>
            <w:pPr>
              <w:keepNext w:val="0"/>
              <w:keepLines w:val="0"/>
              <w:pageBreakBefore w:val="0"/>
              <w:widowControl w:val="1"/>
              <w:numPr>
                <w:ilvl w:val="0"/>
                <w:numId w:val="5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Auf Band 1 wird erkannt, dass der Puk nicht in die Reihung passt und sofern er keinen Metalleinsatz hat, wird er dort aussortiert</w:t>
            </w:r>
          </w:p>
          <w:p>
            <w:pPr>
              <w:keepNext w:val="0"/>
              <w:keepLines w:val="0"/>
              <w:pageBreakBefore w:val="0"/>
              <w:widowControl w:val="1"/>
              <w:numPr>
                <w:ilvl w:val="0"/>
                <w:numId w:val="5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 xml:space="preserve">Bei einem Metalleinsatz wird auf Band 2 eine zweite </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berpr</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fung durchgef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hrt und gegebenenfalls aussortiert</w:t>
            </w:r>
          </w:p>
          <w:p>
            <w:pPr>
              <w:keepNext w:val="0"/>
              <w:keepLines w:val="0"/>
              <w:pageBreakBefore w:val="0"/>
              <w:widowControl w:val="1"/>
              <w:numPr>
                <w:ilvl w:val="0"/>
                <w:numId w:val="53"/>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Aussortierung findet unter dem Prinzip des geringsten Ausschusses statt.</w:t>
            </w:r>
          </w:p>
        </w:tc>
      </w:tr>
      <w:tr>
        <w:tblPrEx>
          <w:shd w:val="clear" w:color="auto" w:fill="ced7e7"/>
        </w:tblPrEx>
        <w:trPr>
          <w:trHeight w:val="18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Ausnahmeszenarien</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numPr>
                <w:ilvl w:val="0"/>
                <w:numId w:val="5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Laufband funktioniert nicht</w:t>
            </w:r>
          </w:p>
          <w:p>
            <w:pPr>
              <w:keepNext w:val="0"/>
              <w:keepLines w:val="0"/>
              <w:pageBreakBefore w:val="0"/>
              <w:widowControl w:val="1"/>
              <w:numPr>
                <w:ilvl w:val="0"/>
                <w:numId w:val="5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Das Laufband ist besch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digt</w:t>
            </w:r>
          </w:p>
          <w:p>
            <w:pPr>
              <w:keepNext w:val="0"/>
              <w:keepLines w:val="0"/>
              <w:pageBreakBefore w:val="0"/>
              <w:widowControl w:val="1"/>
              <w:numPr>
                <w:ilvl w:val="0"/>
                <w:numId w:val="5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Sensorik ist besch</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digt/nicht funktionsf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hig</w:t>
            </w:r>
          </w:p>
          <w:p>
            <w:pPr>
              <w:keepNext w:val="0"/>
              <w:keepLines w:val="0"/>
              <w:pageBreakBefore w:val="0"/>
              <w:widowControl w:val="1"/>
              <w:numPr>
                <w:ilvl w:val="0"/>
                <w:numId w:val="5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Die Weiche ist nicht funktionsf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hig</w:t>
            </w:r>
          </w:p>
          <w:p>
            <w:pPr>
              <w:keepNext w:val="0"/>
              <w:keepLines w:val="0"/>
              <w:pageBreakBefore w:val="0"/>
              <w:widowControl w:val="1"/>
              <w:numPr>
                <w:ilvl w:val="0"/>
                <w:numId w:val="5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QNX st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ü</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rzt ab</w:t>
            </w:r>
          </w:p>
          <w:p>
            <w:pPr>
              <w:keepNext w:val="0"/>
              <w:keepLines w:val="0"/>
              <w:pageBreakBefore w:val="0"/>
              <w:widowControl w:val="1"/>
              <w:numPr>
                <w:ilvl w:val="0"/>
                <w:numId w:val="54"/>
              </w:numPr>
              <w:shd w:val="clear" w:color="auto" w:fill="auto"/>
              <w:suppressAutoHyphens w:val="1"/>
              <w:bidi w:val="0"/>
              <w:spacing w:before="0" w:after="0" w:line="240" w:lineRule="auto"/>
              <w:ind w:right="0"/>
              <w:jc w:val="left"/>
              <w:outlineLvl w:val="0"/>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Der Puk f</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lang w:val="de-DE"/>
              </w:rPr>
              <w:t>llt vom Laufband runter</w:t>
            </w:r>
          </w:p>
        </w:tc>
      </w:tr>
      <w:tr>
        <w:tblPrEx>
          <w:shd w:val="clear" w:color="auto" w:fill="ced7e7"/>
        </w:tblPrEx>
        <w:trPr>
          <w:trHeight w:val="610" w:hRule="atLeast"/>
        </w:trPr>
        <w:tc>
          <w:tcPr>
            <w:tcW w:type="dxa" w:w="255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Qualit</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ä</w:t>
            </w: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ten</w:t>
            </w:r>
          </w:p>
        </w:tc>
        <w:tc>
          <w:tcPr>
            <w:tcW w:type="dxa" w:w="705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vertAlign w:val="baseline"/>
                <w:rtl w:val="0"/>
              </w:rPr>
              <w:t>Korrektes Aussortieren der Puks, bis die richtige Reihenfolge erreicht wurde.</w:t>
            </w:r>
          </w:p>
        </w:tc>
      </w:tr>
    </w:tbl>
    <w:p>
      <w:pPr>
        <w:pStyle w:val="Template"/>
        <w:rPr>
          <w:color w:val="000000"/>
          <w:lang w:val="de-DE"/>
        </w:rPr>
      </w:pPr>
    </w:p>
    <w:p>
      <w:pPr>
        <w:pStyle w:val="Template"/>
        <w:rPr>
          <w:color w:val="000000"/>
          <w:lang w:val="de-DE"/>
        </w:rPr>
      </w:pPr>
    </w:p>
    <w:p>
      <w:pPr>
        <w:pStyle w:val="Template"/>
        <w:rPr>
          <w:color w:val="000000"/>
          <w:lang w:val="de-DE"/>
        </w:rPr>
      </w:pPr>
    </w:p>
    <w:p>
      <w:pPr>
        <w:pStyle w:val="Template"/>
        <w:rPr>
          <w:color w:val="000000"/>
          <w:lang w:val="de-DE"/>
        </w:rPr>
      </w:pPr>
    </w:p>
    <w:p>
      <w:pPr>
        <w:pStyle w:val="Template"/>
        <w:rPr>
          <w:color w:val="000000"/>
          <w:lang w:val="de-DE"/>
        </w:rPr>
      </w:pPr>
    </w:p>
    <w:p>
      <w:pPr>
        <w:pStyle w:val="Template"/>
        <w:rPr>
          <w:color w:val="000000"/>
          <w:lang w:val="de-DE"/>
        </w:rPr>
      </w:pPr>
    </w:p>
    <w:p>
      <w:pPr>
        <w:pStyle w:val="Template"/>
        <w:rPr>
          <w:b w:val="1"/>
          <w:bCs w:val="1"/>
          <w:u w:val="single"/>
        </w:rPr>
      </w:pPr>
      <w:r>
        <w:rPr>
          <w:rStyle w:val="pl-c"/>
          <w:b w:val="1"/>
          <w:bCs w:val="1"/>
          <w:color w:val="4f81bd"/>
          <w:u w:val="single" w:color="4f81bd"/>
          <w:rtl w:val="0"/>
          <w:lang w:val="de-DE"/>
        </w:rPr>
        <w:t>Priorit</w:t>
      </w:r>
      <w:r>
        <w:rPr>
          <w:rStyle w:val="pl-c"/>
          <w:b w:val="1"/>
          <w:bCs w:val="1"/>
          <w:color w:val="4f81bd"/>
          <w:u w:val="single" w:color="4f81bd"/>
          <w:rtl w:val="0"/>
          <w:lang w:val="de-DE"/>
        </w:rPr>
        <w:t>ä</w:t>
      </w:r>
      <w:r>
        <w:rPr>
          <w:rStyle w:val="pl-c"/>
          <w:b w:val="1"/>
          <w:bCs w:val="1"/>
          <w:color w:val="4f81bd"/>
          <w:u w:val="single" w:color="4f81bd"/>
          <w:rtl w:val="0"/>
          <w:lang w:val="de-DE"/>
        </w:rPr>
        <w:t>ten und Kritikalit</w:t>
      </w:r>
      <w:r>
        <w:rPr>
          <w:rStyle w:val="pl-c"/>
          <w:b w:val="1"/>
          <w:bCs w:val="1"/>
          <w:color w:val="4f81bd"/>
          <w:u w:val="single" w:color="4f81bd"/>
          <w:rtl w:val="0"/>
          <w:lang w:val="de-DE"/>
        </w:rPr>
        <w:t>ä</w:t>
      </w:r>
      <w:r>
        <w:rPr>
          <w:rStyle w:val="pl-c"/>
          <w:b w:val="1"/>
          <w:bCs w:val="1"/>
          <w:color w:val="4f81bd"/>
          <w:u w:val="single" w:color="4f81bd"/>
          <w:rtl w:val="0"/>
          <w:lang w:val="de-DE"/>
        </w:rPr>
        <w:t>t:</w:t>
      </w:r>
    </w:p>
    <w:p>
      <w:pPr>
        <w:pStyle w:val="Template"/>
        <w:numPr>
          <w:ilvl w:val="0"/>
          <w:numId w:val="55"/>
        </w:numPr>
        <w:rPr>
          <w:color w:val="ff2600"/>
          <w:lang w:val="de-DE"/>
        </w:rPr>
      </w:pPr>
      <w:r>
        <w:rPr>
          <w:color w:val="ff2600"/>
          <w:rtl w:val="0"/>
          <w:lang w:val="de-DE"/>
        </w:rPr>
        <w:t xml:space="preserve">sehr hoch </w:t>
      </w:r>
    </w:p>
    <w:p>
      <w:pPr>
        <w:pStyle w:val="Template"/>
        <w:numPr>
          <w:ilvl w:val="0"/>
          <w:numId w:val="55"/>
        </w:numPr>
        <w:rPr>
          <w:color w:val="ff9200"/>
          <w:lang w:val="de-DE"/>
        </w:rPr>
      </w:pPr>
      <w:r>
        <w:rPr>
          <w:color w:val="ff9200"/>
          <w:rtl w:val="0"/>
          <w:lang w:val="de-DE"/>
        </w:rPr>
        <w:t>hoch</w:t>
      </w:r>
    </w:p>
    <w:p>
      <w:pPr>
        <w:pStyle w:val="Template"/>
        <w:numPr>
          <w:ilvl w:val="0"/>
          <w:numId w:val="55"/>
        </w:numPr>
        <w:rPr>
          <w:color w:val="00f900"/>
          <w:lang w:val="de-DE"/>
        </w:rPr>
      </w:pPr>
      <w:r>
        <w:rPr>
          <w:color w:val="00f900"/>
          <w:rtl w:val="0"/>
          <w:lang w:val="de-DE"/>
        </w:rPr>
        <w:t>mittel</w:t>
      </w:r>
    </w:p>
    <w:p>
      <w:pPr>
        <w:pStyle w:val="Template"/>
        <w:numPr>
          <w:ilvl w:val="0"/>
          <w:numId w:val="55"/>
        </w:numPr>
        <w:rPr>
          <w:color w:val="00fcff"/>
          <w:lang w:val="de-DE"/>
        </w:rPr>
      </w:pPr>
      <w:r>
        <w:rPr>
          <w:color w:val="00fcff"/>
          <w:rtl w:val="0"/>
          <w:lang w:val="de-DE"/>
        </w:rPr>
        <w:t>niedrig</w:t>
      </w:r>
    </w:p>
    <w:p>
      <w:pPr>
        <w:pStyle w:val="Template"/>
        <w:numPr>
          <w:ilvl w:val="0"/>
          <w:numId w:val="55"/>
        </w:numPr>
        <w:rPr>
          <w:color w:val="0432ff"/>
          <w:lang w:val="de-DE"/>
        </w:rPr>
      </w:pPr>
      <w:r>
        <w:rPr>
          <w:color w:val="0432ff"/>
          <w:rtl w:val="0"/>
          <w:lang w:val="de-DE"/>
        </w:rPr>
        <w:t>sehr niedrig</w:t>
      </w:r>
    </w:p>
    <w:p>
      <w:pPr>
        <w:pStyle w:val="Template"/>
        <w:rPr>
          <w:color w:val="0432ff"/>
        </w:rPr>
      </w:pPr>
    </w:p>
    <w:p>
      <w:pPr>
        <w:pStyle w:val="Template"/>
        <w:rPr>
          <w:lang w:val="de-DE"/>
        </w:rPr>
      </w:pPr>
    </w:p>
    <w:p>
      <w:pPr>
        <w:pStyle w:val="Template"/>
        <w:rPr>
          <w:rStyle w:val="pl-c"/>
          <w:lang w:val="de-DE"/>
        </w:rPr>
      </w:pPr>
      <w:r>
        <w:rPr>
          <w:rStyle w:val="pl-c"/>
          <w:rtl w:val="0"/>
          <w:lang w:val="de-DE"/>
        </w:rPr>
        <w:t>Dokumentieren sie hier, welche Use Cases sie auf der Systemebene implementieren m</w:t>
      </w:r>
      <w:r>
        <w:rPr>
          <w:rStyle w:val="pl-c"/>
          <w:rtl w:val="0"/>
          <w:lang w:val="de-DE"/>
        </w:rPr>
        <w:t>ü</w:t>
      </w:r>
      <w:r>
        <w:rPr>
          <w:rStyle w:val="pl-c"/>
          <w:rtl w:val="0"/>
          <w:lang w:val="de-DE"/>
        </w:rPr>
        <w:t>ssen. Die Test Cases sollen sp</w:t>
      </w:r>
      <w:r>
        <w:rPr>
          <w:rStyle w:val="pl-c"/>
          <w:rtl w:val="0"/>
          <w:lang w:val="de-DE"/>
        </w:rPr>
        <w:t>ä</w:t>
      </w:r>
      <w:r>
        <w:rPr>
          <w:rStyle w:val="pl-c"/>
          <w:rtl w:val="0"/>
          <w:lang w:val="de-DE"/>
        </w:rPr>
        <w:t>ter zu den Use Cases konsistent sein.</w:t>
      </w:r>
    </w:p>
    <w:p>
      <w:pPr>
        <w:pStyle w:val="Überschrift 2"/>
        <w:numPr>
          <w:ilvl w:val="1"/>
          <w:numId w:val="25"/>
        </w:numPr>
      </w:pPr>
      <w:bookmarkStart w:name="_Toc17" w:id="17"/>
      <w:r>
        <w:rPr>
          <w:rtl w:val="0"/>
        </w:rPr>
        <w:t>Systemanalyse</w:t>
      </w:r>
      <w:bookmarkEnd w:id="17"/>
    </w:p>
    <w:p>
      <w:pPr>
        <w:pStyle w:val="Template"/>
        <w:rPr>
          <w:rStyle w:val="pl-c"/>
          <w:lang w:val="de-DE"/>
        </w:rPr>
      </w:pPr>
      <w:r>
        <w:rPr>
          <w:rStyle w:val="pl-c"/>
          <w:rtl w:val="0"/>
          <w:lang w:val="de-DE"/>
        </w:rPr>
        <w:t>Ihr technisches System hat aus Sicht der Software bestimmte Eigenschaften. Was muss man f</w:t>
      </w:r>
      <w:r>
        <w:rPr>
          <w:rStyle w:val="pl-c"/>
          <w:rtl w:val="0"/>
          <w:lang w:val="de-DE"/>
        </w:rPr>
        <w:t>ü</w:t>
      </w:r>
      <w:r>
        <w:rPr>
          <w:rStyle w:val="pl-c"/>
          <w:rtl w:val="0"/>
          <w:lang w:val="de-DE"/>
        </w:rPr>
        <w:t>r die Entwicklung der Software in Struktur, Schnittstellen, Verhalten und an Besonderheiten wissen? W</w:t>
      </w:r>
      <w:r>
        <w:rPr>
          <w:rStyle w:val="pl-c"/>
          <w:rtl w:val="0"/>
          <w:lang w:val="de-DE"/>
        </w:rPr>
        <w:t>ä</w:t>
      </w:r>
      <w:r>
        <w:rPr>
          <w:rStyle w:val="pl-c"/>
          <w:rtl w:val="0"/>
          <w:lang w:val="de-DE"/>
        </w:rPr>
        <w:t>hlen sie eine Kapitelstruktur, die am besten zur Dokumentation ihrer Ergebnisse geeignet ist.</w:t>
      </w:r>
    </w:p>
    <w:p>
      <w:pPr>
        <w:pStyle w:val="Überschrift 2"/>
        <w:numPr>
          <w:ilvl w:val="1"/>
          <w:numId w:val="25"/>
        </w:numPr>
      </w:pPr>
      <w:bookmarkStart w:name="_Toc18" w:id="18"/>
      <w:r>
        <w:rPr>
          <w:rtl w:val="0"/>
        </w:rPr>
        <w:t>Softwareebene</w:t>
      </w:r>
      <w:bookmarkEnd w:id="18"/>
    </w:p>
    <w:p>
      <w:pPr>
        <w:pStyle w:val="Template"/>
        <w:rPr>
          <w:rStyle w:val="pl-c"/>
          <w:lang w:val="de-DE"/>
        </w:rPr>
      </w:pPr>
      <w:r>
        <w:rPr>
          <w:rStyle w:val="pl-c"/>
          <w:rtl w:val="0"/>
          <w:lang w:val="de-DE"/>
        </w:rPr>
        <w:t>Sie sollen Software f</w:t>
      </w:r>
      <w:r>
        <w:rPr>
          <w:rStyle w:val="pl-c"/>
          <w:rtl w:val="0"/>
          <w:lang w:val="de-DE"/>
        </w:rPr>
        <w:t>ü</w:t>
      </w:r>
      <w:r>
        <w:rPr>
          <w:rStyle w:val="pl-c"/>
          <w:rtl w:val="0"/>
          <w:lang w:val="de-DE"/>
        </w:rPr>
        <w:t>r die Steuerung des technischen Systems erstellen. Aus den Anforderungen auf der Systemebene und der Systemanalyse ergeben sich Anforderungen f</w:t>
      </w:r>
      <w:r>
        <w:rPr>
          <w:rStyle w:val="pl-c"/>
          <w:rtl w:val="0"/>
          <w:lang w:val="de-DE"/>
        </w:rPr>
        <w:t>ü</w:t>
      </w:r>
      <w:r>
        <w:rPr>
          <w:rStyle w:val="pl-c"/>
          <w:rtl w:val="0"/>
          <w:lang w:val="de-DE"/>
        </w:rPr>
        <w:t>r Ihre Software. Insbesondere wird sich die Software der beiden Anlagenteile in einigen Punkten unterscheiden. Dokumentieren sie hier die Anforderungen, die sich speziell f</w:t>
      </w:r>
      <w:r>
        <w:rPr>
          <w:rStyle w:val="pl-c"/>
          <w:rtl w:val="0"/>
          <w:lang w:val="de-DE"/>
        </w:rPr>
        <w:t>ü</w:t>
      </w:r>
      <w:r>
        <w:rPr>
          <w:rStyle w:val="pl-c"/>
          <w:rtl w:val="0"/>
          <w:lang w:val="de-DE"/>
        </w:rPr>
        <w:t>r die Software ergeben haben.</w:t>
      </w:r>
    </w:p>
    <w:p>
      <w:pPr>
        <w:pStyle w:val="Template"/>
      </w:pPr>
      <w:r>
        <w:rPr>
          <w:rStyle w:val="pl-c"/>
          <w:rFonts w:ascii="Arial Unicode MS" w:cs="Arial Unicode MS" w:hAnsi="Arial Unicode MS" w:eastAsia="Arial Unicode MS"/>
          <w:b w:val="0"/>
          <w:bCs w:val="0"/>
          <w:i w:val="0"/>
          <w:iCs w:val="0"/>
          <w:lang w:val="de-DE"/>
        </w:rPr>
        <w:br w:type="page"/>
      </w:r>
    </w:p>
    <w:p>
      <w:pPr>
        <w:pStyle w:val="Überschrift 1"/>
        <w:numPr>
          <w:ilvl w:val="0"/>
          <w:numId w:val="24"/>
        </w:numPr>
      </w:pPr>
      <w:bookmarkStart w:name="_Toc19" w:id="19"/>
      <w:r>
        <w:rPr>
          <w:rtl w:val="0"/>
        </w:rPr>
        <w:t xml:space="preserve">Design </w:t>
      </w:r>
      <w:bookmarkEnd w:id="19"/>
    </w:p>
    <w:p>
      <w:pPr>
        <w:pStyle w:val="Template"/>
        <w:rPr>
          <w:rStyle w:val="pl-c"/>
          <w:lang w:val="de-DE"/>
        </w:rPr>
      </w:pPr>
      <w:r>
        <w:rPr>
          <w:rStyle w:val="pl-c"/>
          <w:rtl w:val="0"/>
          <w:lang w:val="de-DE"/>
        </w:rPr>
        <w:t>Anmerkung: Die Implementierung MUSS zu Ihrem Design-Modell konsistent sein. Strukturen, Verhalten und Bezeichner im Code m</w:t>
      </w:r>
      <w:r>
        <w:rPr>
          <w:rStyle w:val="pl-c"/>
          <w:rtl w:val="0"/>
          <w:lang w:val="de-DE"/>
        </w:rPr>
        <w:t>ü</w:t>
      </w:r>
      <w:r>
        <w:rPr>
          <w:rStyle w:val="pl-c"/>
          <w:rtl w:val="0"/>
          <w:lang w:val="de-DE"/>
        </w:rPr>
        <w:t xml:space="preserve">ssen mit dem Modell </w:t>
      </w:r>
      <w:r>
        <w:rPr>
          <w:rStyle w:val="pl-c"/>
          <w:rtl w:val="0"/>
          <w:lang w:val="de-DE"/>
        </w:rPr>
        <w:t>ü</w:t>
      </w:r>
      <w:r>
        <w:rPr>
          <w:rStyle w:val="pl-c"/>
          <w:rtl w:val="0"/>
          <w:lang w:val="de-DE"/>
        </w:rPr>
        <w:t>bereinstimmen. Daher ist ein wohl</w:t>
      </w:r>
      <w:r>
        <w:rPr>
          <w:rStyle w:val="pl-c"/>
          <w:rtl w:val="0"/>
          <w:lang w:val="de-DE"/>
        </w:rPr>
        <w:t>ü</w:t>
      </w:r>
      <w:r>
        <w:rPr>
          <w:rStyle w:val="pl-c"/>
          <w:rtl w:val="0"/>
          <w:lang w:val="de-DE"/>
        </w:rPr>
        <w:t>berlegtes Design wichtig.</w:t>
      </w:r>
    </w:p>
    <w:p>
      <w:pPr>
        <w:pStyle w:val="Überschrift 2"/>
        <w:numPr>
          <w:ilvl w:val="1"/>
          <w:numId w:val="56"/>
        </w:numPr>
        <w:bidi w:val="0"/>
        <w:ind w:right="0"/>
        <w:jc w:val="left"/>
        <w:rPr>
          <w:rStyle w:val="pl-c"/>
          <w:color w:val="000000"/>
          <w:u w:color="000000"/>
          <w:rtl w:val="0"/>
        </w:rPr>
      </w:pPr>
      <w:bookmarkStart w:name="_Toc20" w:id="20"/>
      <w:r>
        <w:rPr>
          <w:rStyle w:val="pl-c"/>
          <w:color w:val="4f81bd"/>
          <w:rtl w:val="0"/>
          <w:lang w:val="de-DE"/>
        </w:rPr>
        <w:t>System Architektur</w:t>
      </w:r>
      <w:r>
        <w:rPr>
          <w:rStyle w:val="pl-c"/>
          <w:color w:val="4f81bd"/>
        </w:rPr>
        <w:drawing>
          <wp:anchor distT="152400" distB="152400" distL="152400" distR="152400" simplePos="0" relativeHeight="251662336" behindDoc="0" locked="0" layoutInCell="1" allowOverlap="1">
            <wp:simplePos x="0" y="0"/>
            <wp:positionH relativeFrom="margin">
              <wp:posOffset>-367441</wp:posOffset>
            </wp:positionH>
            <wp:positionV relativeFrom="line">
              <wp:posOffset>514850</wp:posOffset>
            </wp:positionV>
            <wp:extent cx="6838504" cy="3907717"/>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Architektur.png"/>
                    <pic:cNvPicPr>
                      <a:picLocks noChangeAspect="1"/>
                    </pic:cNvPicPr>
                  </pic:nvPicPr>
                  <pic:blipFill>
                    <a:blip r:embed="rId7">
                      <a:extLst/>
                    </a:blip>
                    <a:stretch>
                      <a:fillRect/>
                    </a:stretch>
                  </pic:blipFill>
                  <pic:spPr>
                    <a:xfrm>
                      <a:off x="0" y="0"/>
                      <a:ext cx="6838504" cy="3907717"/>
                    </a:xfrm>
                    <a:prstGeom prst="rect">
                      <a:avLst/>
                    </a:prstGeom>
                    <a:ln w="12700" cap="flat">
                      <a:noFill/>
                      <a:miter lim="400000"/>
                    </a:ln>
                    <a:effectLst/>
                  </pic:spPr>
                </pic:pic>
              </a:graphicData>
            </a:graphic>
          </wp:anchor>
        </w:drawing>
      </w:r>
      <w:bookmarkEnd w:id="20"/>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r>
        <w:rPr>
          <w:rStyle w:val="pl-c"/>
          <w:u w:color="000000"/>
          <w:rtl w:val="0"/>
          <w:lang w:val="de-DE"/>
        </w:rPr>
        <w:t>Die Architektur besteht erstmal grob modelliert aus 4 Threads je Laufband, einem f</w:t>
      </w:r>
      <w:r>
        <w:rPr>
          <w:rStyle w:val="pl-c"/>
          <w:u w:color="000000"/>
          <w:rtl w:val="0"/>
          <w:lang w:val="de-DE"/>
        </w:rPr>
        <w:t>ü</w:t>
      </w:r>
      <w:r>
        <w:rPr>
          <w:rStyle w:val="pl-c"/>
          <w:u w:color="000000"/>
          <w:rtl w:val="0"/>
          <w:lang w:val="de-DE"/>
        </w:rPr>
        <w:t>r die Sensorik, einer f</w:t>
      </w:r>
      <w:r>
        <w:rPr>
          <w:rStyle w:val="pl-c"/>
          <w:u w:color="000000"/>
          <w:rtl w:val="0"/>
          <w:lang w:val="de-DE"/>
        </w:rPr>
        <w:t>ü</w:t>
      </w:r>
      <w:r>
        <w:rPr>
          <w:rStyle w:val="pl-c"/>
          <w:u w:color="000000"/>
          <w:rtl w:val="0"/>
          <w:lang w:val="de-DE"/>
        </w:rPr>
        <w:t>r die Serial-Kommunikation, einer f</w:t>
      </w:r>
      <w:r>
        <w:rPr>
          <w:rStyle w:val="pl-c"/>
          <w:u w:color="000000"/>
          <w:rtl w:val="0"/>
          <w:lang w:val="de-DE"/>
        </w:rPr>
        <w:t>ü</w:t>
      </w:r>
      <w:r>
        <w:rPr>
          <w:rStyle w:val="pl-c"/>
          <w:u w:color="000000"/>
          <w:rtl w:val="0"/>
          <w:lang w:val="de-DE"/>
        </w:rPr>
        <w:t>r die Logik mit dem Modell und einer f</w:t>
      </w:r>
      <w:r>
        <w:rPr>
          <w:rStyle w:val="pl-c"/>
          <w:u w:color="000000"/>
          <w:rtl w:val="0"/>
          <w:lang w:val="de-DE"/>
        </w:rPr>
        <w:t>ü</w:t>
      </w:r>
      <w:r>
        <w:rPr>
          <w:rStyle w:val="pl-c"/>
          <w:u w:color="000000"/>
          <w:rtl w:val="0"/>
          <w:lang w:val="de-DE"/>
        </w:rPr>
        <w:t>r die Aktorik.</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r>
        <w:rPr>
          <w:rStyle w:val="pl-c"/>
          <w:u w:color="000000"/>
          <w:rtl w:val="0"/>
          <w:lang w:val="de-DE"/>
        </w:rPr>
        <w:t>Die Sensorik gibt ihre Werte an das Modell weiter, welches die FSM aktualisiert, um dann die Aktorik entsprechend anzusteuern, die wiederum mit dem Modell r</w:t>
      </w:r>
      <w:r>
        <w:rPr>
          <w:rStyle w:val="pl-c"/>
          <w:u w:color="000000"/>
          <w:rtl w:val="0"/>
          <w:lang w:val="de-DE"/>
        </w:rPr>
        <w:t>ü</w:t>
      </w:r>
      <w:r>
        <w:rPr>
          <w:rStyle w:val="pl-c"/>
          <w:u w:color="000000"/>
          <w:rtl w:val="0"/>
          <w:lang w:val="de-DE"/>
        </w:rPr>
        <w:t>ckgekoppelt ist. Der Thread f</w:t>
      </w:r>
      <w:r>
        <w:rPr>
          <w:rStyle w:val="pl-c"/>
          <w:u w:color="000000"/>
          <w:rtl w:val="0"/>
          <w:lang w:val="de-DE"/>
        </w:rPr>
        <w:t>ü</w:t>
      </w:r>
      <w:r>
        <w:rPr>
          <w:rStyle w:val="pl-c"/>
          <w:u w:color="000000"/>
          <w:rtl w:val="0"/>
          <w:lang w:val="de-DE"/>
        </w:rPr>
        <w:t>r die Serial Kommunikation sorgt f</w:t>
      </w:r>
      <w:r>
        <w:rPr>
          <w:rStyle w:val="pl-c"/>
          <w:u w:color="000000"/>
          <w:rtl w:val="0"/>
          <w:lang w:val="de-DE"/>
        </w:rPr>
        <w:t>ü</w:t>
      </w:r>
      <w:r>
        <w:rPr>
          <w:rStyle w:val="pl-c"/>
          <w:u w:color="000000"/>
          <w:rtl w:val="0"/>
          <w:lang w:val="de-DE"/>
        </w:rPr>
        <w:t>r die Synchronisation beider Laufb</w:t>
      </w:r>
      <w:r>
        <w:rPr>
          <w:rStyle w:val="pl-c"/>
          <w:u w:color="000000"/>
          <w:rtl w:val="0"/>
          <w:lang w:val="de-DE"/>
        </w:rPr>
        <w:t>ä</w:t>
      </w:r>
      <w:r>
        <w:rPr>
          <w:rStyle w:val="pl-c"/>
          <w:u w:color="000000"/>
          <w:rtl w:val="0"/>
          <w:lang w:val="de-DE"/>
        </w:rPr>
        <w:t>nder, also der Modelle.</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Erstellung sie eine Architektur f</w:t>
      </w:r>
      <w:r>
        <w:rPr>
          <w:rStyle w:val="pl-c"/>
          <w:rtl w:val="0"/>
          <w:lang w:val="de-DE"/>
        </w:rPr>
        <w:t>ü</w:t>
      </w:r>
      <w:r>
        <w:rPr>
          <w:rStyle w:val="pl-c"/>
          <w:rtl w:val="0"/>
          <w:lang w:val="de-DE"/>
        </w:rPr>
        <w:t>r Ihre Software. Geben sie eine kurze Beschreibung Ihrer Architektur mit den dazugeh</w:t>
      </w:r>
      <w:r>
        <w:rPr>
          <w:rStyle w:val="pl-c"/>
          <w:rtl w:val="0"/>
          <w:lang w:val="de-DE"/>
        </w:rPr>
        <w:t>ö</w:t>
      </w:r>
      <w:r>
        <w:rPr>
          <w:rStyle w:val="pl-c"/>
          <w:rtl w:val="0"/>
          <w:lang w:val="de-DE"/>
        </w:rPr>
        <w:t>renden Komponenten und Schnittstellen an. Dokumentieren sie hier wichtige technische Entscheidungen.</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p>
    <w:p>
      <w:pPr>
        <w:pStyle w:val="Überschrift 2"/>
        <w:numPr>
          <w:ilvl w:val="1"/>
          <w:numId w:val="24"/>
        </w:numPr>
        <w:bidi w:val="0"/>
        <w:ind w:right="0"/>
        <w:jc w:val="left"/>
        <w:rPr>
          <w:rStyle w:val="pl-c"/>
          <w:color w:val="000000"/>
          <w:sz w:val="24"/>
          <w:szCs w:val="24"/>
          <w:u w:color="000000"/>
          <w:rtl w:val="0"/>
        </w:rPr>
      </w:pPr>
      <w:bookmarkStart w:name="_Toc21" w:id="21"/>
      <w:r>
        <w:rPr>
          <w:rStyle w:val="pl-c"/>
          <w:color w:val="4f81bd"/>
          <w:sz w:val="26"/>
          <w:szCs w:val="26"/>
          <w:rtl w:val="0"/>
          <w:lang w:val="de-DE"/>
        </w:rPr>
        <w:t>Datenmodellierung</w:t>
      </w:r>
      <w:bookmarkEnd w:id="21"/>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val="single" w:color="000000"/>
        </w:rPr>
      </w:pPr>
      <w:r>
        <w:rPr>
          <w:rStyle w:val="pl-c"/>
          <w:u w:val="single" w:color="000000"/>
          <w:rtl w:val="0"/>
          <w:lang w:val="de-DE"/>
        </w:rPr>
        <w:t>Puk</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r>
        <w:rPr>
          <w:rStyle w:val="pl-c"/>
          <w:u w:color="000000"/>
          <w:rtl w:val="0"/>
          <w:lang w:val="de-DE"/>
        </w:rPr>
        <w:tab/>
        <w:t>ID: uint</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r>
        <w:rPr>
          <w:rStyle w:val="pl-c"/>
          <w:u w:color="000000"/>
          <w:rtl w:val="0"/>
          <w:lang w:val="de-DE"/>
        </w:rPr>
        <w:tab/>
        <w:t>side: enum {right, wrong, unknown}</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r>
        <w:rPr>
          <w:rStyle w:val="pl-c"/>
          <w:u w:color="000000"/>
          <w:rtl w:val="0"/>
          <w:lang w:val="de-DE"/>
        </w:rPr>
        <w:tab/>
        <w:t>type: enum {flat, metal, indented}</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r>
        <w:rPr>
          <w:rStyle w:val="pl-c"/>
          <w:u w:color="000000"/>
          <w:rtl w:val="0"/>
          <w:lang w:val="de-DE"/>
        </w:rPr>
        <w:tab/>
        <w:t>pos: number</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u w:color="000000"/>
          <w:lang w:val="de-DE"/>
        </w:rPr>
      </w:pP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Bestimmen sie das Datenmodell und dokumentieren sie es hier mit Hilfe von UML Klassendiagrammen unter Beachtung der Designprinzipien. Die Modelle k</w:t>
      </w:r>
      <w:r>
        <w:rPr>
          <w:rStyle w:val="pl-c"/>
          <w:rtl w:val="0"/>
          <w:lang w:val="de-DE"/>
        </w:rPr>
        <w:t>ö</w:t>
      </w:r>
      <w:r>
        <w:rPr>
          <w:rStyle w:val="pl-c"/>
          <w:rtl w:val="0"/>
          <w:lang w:val="de-DE"/>
        </w:rPr>
        <w:t xml:space="preserve">nnen mit Hilfe eines UML-Tools erstellt werden. Hier ist dann ein </w:t>
      </w:r>
      <w:r>
        <w:rPr>
          <w:rStyle w:val="pl-c"/>
          <w:rtl w:val="0"/>
          <w:lang w:val="de-DE"/>
        </w:rPr>
        <w:t>Ü</w:t>
      </w:r>
      <w:r>
        <w:rPr>
          <w:rStyle w:val="pl-c"/>
          <w:rtl w:val="0"/>
          <w:lang w:val="de-DE"/>
        </w:rPr>
        <w:t>bersichtsbild einzuf</w:t>
      </w:r>
      <w:r>
        <w:rPr>
          <w:rStyle w:val="pl-c"/>
          <w:rtl w:val="0"/>
          <w:lang w:val="de-DE"/>
        </w:rPr>
        <w:t>ü</w:t>
      </w:r>
      <w:r>
        <w:rPr>
          <w:rStyle w:val="pl-c"/>
          <w:rtl w:val="0"/>
          <w:lang w:val="de-DE"/>
        </w:rPr>
        <w:t>gen.</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Geben sie eine kurze textuelle Beschreibung des Datenmodells und deren wichtigsten Klassen und Methoden an.</w:t>
      </w:r>
    </w:p>
    <w:p>
      <w:pPr>
        <w:pStyle w:val="Überschrift 2"/>
        <w:numPr>
          <w:ilvl w:val="1"/>
          <w:numId w:val="57"/>
        </w:numPr>
        <w:bidi w:val="0"/>
        <w:ind w:right="0"/>
        <w:jc w:val="left"/>
        <w:rPr>
          <w:rStyle w:val="pl-c"/>
          <w:color w:val="000000"/>
          <w:sz w:val="24"/>
          <w:szCs w:val="24"/>
          <w:u w:color="000000"/>
          <w:rtl w:val="0"/>
        </w:rPr>
      </w:pPr>
      <w:bookmarkStart w:name="_Toc22" w:id="22"/>
      <w:r>
        <w:rPr>
          <w:rStyle w:val="pl-c"/>
          <w:color w:val="4f81bd"/>
          <w:sz w:val="24"/>
          <w:szCs w:val="24"/>
          <w:rtl w:val="0"/>
          <w:lang w:val="de-DE"/>
        </w:rPr>
        <w:t xml:space="preserve"> </w:t>
      </w:r>
      <w:r>
        <w:rPr>
          <w:rStyle w:val="pl-c"/>
          <w:color w:val="4f81bd"/>
          <w:sz w:val="26"/>
          <w:szCs w:val="26"/>
          <w:rtl w:val="0"/>
          <w:lang w:val="de-DE"/>
        </w:rPr>
        <w:t>Verhaltensmodellierung</w:t>
      </w:r>
      <w:bookmarkEnd w:id="22"/>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 xml:space="preserve">Ihre Software muss zur Bearbeitung der Aufgaben ein Verhalten aufweisen. </w:t>
      </w:r>
      <w:r>
        <w:rPr>
          <w:rStyle w:val="pl-c"/>
          <w:rtl w:val="0"/>
          <w:lang w:val="de-DE"/>
        </w:rPr>
        <w:t>Ü</w:t>
      </w:r>
      <w:r>
        <w:rPr>
          <w:rStyle w:val="pl-c"/>
          <w:rtl w:val="0"/>
          <w:lang w:val="de-DE"/>
        </w:rPr>
        <w:t>berlegen sie sich dieses Verhalten auf Basis der Anforderungen und modellieren sie das Verhalten unter Verwendung von Verhaltensdiagrammen. Sie k</w:t>
      </w:r>
      <w:r>
        <w:rPr>
          <w:rStyle w:val="pl-c"/>
          <w:rtl w:val="0"/>
          <w:lang w:val="de-DE"/>
        </w:rPr>
        <w:t>ö</w:t>
      </w:r>
      <w:r>
        <w:rPr>
          <w:rStyle w:val="pl-c"/>
          <w:rtl w:val="0"/>
          <w:lang w:val="de-DE"/>
        </w:rPr>
        <w:t>nnen f</w:t>
      </w:r>
      <w:r>
        <w:rPr>
          <w:rStyle w:val="pl-c"/>
          <w:rtl w:val="0"/>
          <w:lang w:val="de-DE"/>
        </w:rPr>
        <w:t>ü</w:t>
      </w:r>
      <w:r>
        <w:rPr>
          <w:rStyle w:val="pl-c"/>
          <w:rtl w:val="0"/>
          <w:lang w:val="de-DE"/>
        </w:rPr>
        <w:t>r die Spezifikation der Prozess-Lenkung entweder Petri-Netze oder hierarchische Automaten verwenden. Die Modelle k</w:t>
      </w:r>
      <w:r>
        <w:rPr>
          <w:rStyle w:val="pl-c"/>
          <w:rtl w:val="0"/>
          <w:lang w:val="de-DE"/>
        </w:rPr>
        <w:t>ö</w:t>
      </w:r>
      <w:r>
        <w:rPr>
          <w:rStyle w:val="pl-c"/>
          <w:rtl w:val="0"/>
          <w:lang w:val="de-DE"/>
        </w:rPr>
        <w:t xml:space="preserve">nnen mit Hilfe eines UML-Tools erstellt werden. Hier sind dann kommentierte </w:t>
      </w:r>
      <w:r>
        <w:rPr>
          <w:rStyle w:val="pl-c"/>
          <w:rtl w:val="0"/>
          <w:lang w:val="de-DE"/>
        </w:rPr>
        <w:t>Ü</w:t>
      </w:r>
      <w:r>
        <w:rPr>
          <w:rStyle w:val="pl-c"/>
          <w:rtl w:val="0"/>
          <w:lang w:val="de-DE"/>
        </w:rPr>
        <w:t>bersichtsbilder einzuf</w:t>
      </w:r>
      <w:r>
        <w:rPr>
          <w:rStyle w:val="pl-c"/>
          <w:rtl w:val="0"/>
          <w:lang w:val="de-DE"/>
        </w:rPr>
        <w:t>ü</w:t>
      </w:r>
      <w:r>
        <w:rPr>
          <w:rStyle w:val="pl-c"/>
          <w:rtl w:val="0"/>
          <w:lang w:val="de-DE"/>
        </w:rPr>
        <w:t>gen.</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r>
        <w:rPr>
          <w:rStyle w:val="pl-c"/>
          <w:rFonts w:ascii="Arial Unicode MS" w:cs="Arial Unicode MS" w:hAnsi="Arial Unicode MS" w:eastAsia="Arial Unicode MS"/>
          <w:b w:val="0"/>
          <w:bCs w:val="0"/>
          <w:i w:val="0"/>
          <w:iCs w:val="0"/>
          <w:lang w:val="de-DE"/>
        </w:rPr>
        <w:br w:type="page"/>
      </w:r>
    </w:p>
    <w:p>
      <w:pPr>
        <w:pStyle w:val="Überschrift 1"/>
        <w:numPr>
          <w:ilvl w:val="0"/>
          <w:numId w:val="24"/>
        </w:numPr>
        <w:bidi w:val="0"/>
        <w:ind w:right="0"/>
        <w:jc w:val="left"/>
        <w:rPr>
          <w:rStyle w:val="pl-c"/>
          <w:color w:val="000000"/>
          <w:u w:color="000000"/>
          <w:rtl w:val="0"/>
        </w:rPr>
      </w:pPr>
      <w:bookmarkStart w:name="_Toc23" w:id="23"/>
      <w:r>
        <w:rPr>
          <w:rStyle w:val="pl-c"/>
          <w:color w:val="365f91"/>
          <w:rtl w:val="0"/>
          <w:lang w:val="de-DE"/>
        </w:rPr>
        <w:t>Implementierung</w:t>
      </w:r>
      <w:bookmarkEnd w:id="23"/>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Anmerkung: Nur wichtige Implementierungsdetails sollen hier erkl</w:t>
      </w:r>
      <w:r>
        <w:rPr>
          <w:rStyle w:val="pl-c"/>
          <w:rtl w:val="0"/>
          <w:lang w:val="de-DE"/>
        </w:rPr>
        <w:t>ä</w:t>
      </w:r>
      <w:r>
        <w:rPr>
          <w:rStyle w:val="pl-c"/>
          <w:rtl w:val="0"/>
          <w:lang w:val="de-DE"/>
        </w:rPr>
        <w:t>rt werden. Code-Beispiele (snippets) k</w:t>
      </w:r>
      <w:r>
        <w:rPr>
          <w:rStyle w:val="pl-c"/>
          <w:rtl w:val="0"/>
          <w:lang w:val="de-DE"/>
        </w:rPr>
        <w:t>ö</w:t>
      </w:r>
      <w:r>
        <w:rPr>
          <w:rStyle w:val="pl-c"/>
          <w:rtl w:val="0"/>
          <w:lang w:val="de-DE"/>
        </w:rPr>
        <w:t>nnen hier aufgelistet werden, um der Erkl</w:t>
      </w:r>
      <w:r>
        <w:rPr>
          <w:rStyle w:val="pl-c"/>
          <w:rtl w:val="0"/>
          <w:lang w:val="de-DE"/>
        </w:rPr>
        <w:t>ä</w:t>
      </w:r>
      <w:r>
        <w:rPr>
          <w:rStyle w:val="pl-c"/>
          <w:rtl w:val="0"/>
          <w:lang w:val="de-DE"/>
        </w:rPr>
        <w:t xml:space="preserve">rung zu dienen. </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Anmerkung: Bitte KEINE ganze Programme hierhin kopieren!</w:t>
      </w:r>
    </w:p>
    <w:p>
      <w:pPr>
        <w:pStyle w:val="Überschrift 2"/>
        <w:numPr>
          <w:ilvl w:val="1"/>
          <w:numId w:val="58"/>
        </w:numPr>
        <w:bidi w:val="0"/>
        <w:ind w:right="0"/>
        <w:jc w:val="left"/>
        <w:rPr>
          <w:rStyle w:val="pl-c"/>
          <w:color w:val="000000"/>
          <w:sz w:val="24"/>
          <w:szCs w:val="24"/>
          <w:u w:color="000000"/>
          <w:rtl w:val="0"/>
        </w:rPr>
      </w:pPr>
      <w:bookmarkStart w:name="_Toc24" w:id="24"/>
      <w:r>
        <w:rPr>
          <w:rStyle w:val="pl-c"/>
          <w:color w:val="4f81bd"/>
          <w:sz w:val="24"/>
          <w:szCs w:val="24"/>
          <w:rtl w:val="0"/>
          <w:lang w:val="de-DE"/>
        </w:rPr>
        <w:t xml:space="preserve"> </w:t>
      </w:r>
      <w:r>
        <w:rPr>
          <w:rStyle w:val="pl-c"/>
          <w:color w:val="4f81bd"/>
          <w:rtl w:val="0"/>
          <w:lang w:val="de-DE"/>
        </w:rPr>
        <w:t>Patterns</w:t>
      </w:r>
      <w:bookmarkEnd w:id="24"/>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Wichtige Patterns, die sie implementiert haben.</w:t>
      </w:r>
    </w:p>
    <w:p>
      <w:pPr>
        <w:pStyle w:val="Überschrift 2"/>
        <w:numPr>
          <w:ilvl w:val="1"/>
          <w:numId w:val="58"/>
        </w:numPr>
        <w:bidi w:val="0"/>
        <w:ind w:right="0"/>
        <w:jc w:val="left"/>
        <w:rPr>
          <w:rStyle w:val="pl-c"/>
          <w:color w:val="000000"/>
          <w:sz w:val="24"/>
          <w:szCs w:val="24"/>
          <w:u w:color="000000"/>
          <w:rtl w:val="0"/>
        </w:rPr>
      </w:pPr>
      <w:bookmarkStart w:name="_Toc25" w:id="25"/>
      <w:r>
        <w:rPr>
          <w:rStyle w:val="pl-c"/>
          <w:color w:val="4f81bd"/>
          <w:sz w:val="24"/>
          <w:szCs w:val="24"/>
          <w:rtl w:val="0"/>
          <w:lang w:val="de-DE"/>
        </w:rPr>
        <w:t xml:space="preserve"> </w:t>
      </w:r>
      <w:r>
        <w:rPr>
          <w:rStyle w:val="pl-c"/>
          <w:color w:val="4f81bd"/>
          <w:rtl w:val="0"/>
          <w:lang w:val="de-DE"/>
        </w:rPr>
        <w:t>Mapping Rules</w:t>
      </w:r>
      <w:bookmarkEnd w:id="25"/>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Wichtige Mapping Rules, die sie benutzt haben, z.B. um aus Ihrem Design entsprechenden Code zu erstellen.</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r>
        <w:rPr>
          <w:rStyle w:val="pl-c"/>
          <w:rFonts w:ascii="Arial Unicode MS" w:cs="Arial Unicode MS" w:hAnsi="Arial Unicode MS" w:eastAsia="Arial Unicode MS"/>
          <w:b w:val="0"/>
          <w:bCs w:val="0"/>
          <w:i w:val="0"/>
          <w:iCs w:val="0"/>
          <w:lang w:val="de-DE"/>
        </w:rPr>
        <w:br w:type="page"/>
      </w:r>
    </w:p>
    <w:p>
      <w:pPr>
        <w:pStyle w:val="Überschrift 1"/>
        <w:numPr>
          <w:ilvl w:val="0"/>
          <w:numId w:val="24"/>
        </w:numPr>
        <w:bidi w:val="0"/>
        <w:ind w:right="0"/>
        <w:jc w:val="left"/>
        <w:rPr>
          <w:rStyle w:val="pl-c"/>
          <w:color w:val="000000"/>
          <w:u w:color="000000"/>
          <w:rtl w:val="0"/>
        </w:rPr>
      </w:pPr>
      <w:bookmarkStart w:name="_Toc26" w:id="26"/>
      <w:r>
        <w:rPr>
          <w:rStyle w:val="pl-c"/>
          <w:color w:val="365f91"/>
          <w:rtl w:val="0"/>
          <w:lang w:val="de-DE"/>
        </w:rPr>
        <w:t>Testen</w:t>
      </w:r>
      <w:bookmarkEnd w:id="26"/>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 xml:space="preserve">Machen sie sich auf Basis ihrer </w:t>
      </w:r>
      <w:r>
        <w:rPr>
          <w:rStyle w:val="pl-c"/>
          <w:rtl w:val="0"/>
          <w:lang w:val="de-DE"/>
        </w:rPr>
        <w:t>Ü</w:t>
      </w:r>
      <w:r>
        <w:rPr>
          <w:rStyle w:val="pl-c"/>
          <w:rtl w:val="0"/>
          <w:lang w:val="de-DE"/>
        </w:rPr>
        <w:t>berlegungen zur Qualit</w:t>
      </w:r>
      <w:r>
        <w:rPr>
          <w:rStyle w:val="pl-c"/>
          <w:rtl w:val="0"/>
          <w:lang w:val="de-DE"/>
        </w:rPr>
        <w:t>ä</w:t>
      </w:r>
      <w:r>
        <w:rPr>
          <w:rStyle w:val="pl-c"/>
          <w:rtl w:val="0"/>
          <w:lang w:val="de-DE"/>
        </w:rPr>
        <w:t>tssicherung Gedanken dar</w:t>
      </w:r>
      <w:r>
        <w:rPr>
          <w:rStyle w:val="pl-c"/>
          <w:rtl w:val="0"/>
          <w:lang w:val="de-DE"/>
        </w:rPr>
        <w:t>ü</w:t>
      </w:r>
      <w:r>
        <w:rPr>
          <w:rStyle w:val="pl-c"/>
          <w:rtl w:val="0"/>
          <w:lang w:val="de-DE"/>
        </w:rPr>
        <w:t>ber, wie sie die Erf</w:t>
      </w:r>
      <w:r>
        <w:rPr>
          <w:rStyle w:val="pl-c"/>
          <w:rtl w:val="0"/>
          <w:lang w:val="de-DE"/>
        </w:rPr>
        <w:t>ü</w:t>
      </w:r>
      <w:r>
        <w:rPr>
          <w:rStyle w:val="pl-c"/>
          <w:rtl w:val="0"/>
          <w:lang w:val="de-DE"/>
        </w:rPr>
        <w:t>llung der Anforderungen m</w:t>
      </w:r>
      <w:r>
        <w:rPr>
          <w:rStyle w:val="pl-c"/>
          <w:rtl w:val="0"/>
          <w:lang w:val="de-DE"/>
        </w:rPr>
        <w:t>ö</w:t>
      </w:r>
      <w:r>
        <w:rPr>
          <w:rStyle w:val="pl-c"/>
          <w:rtl w:val="0"/>
          <w:lang w:val="de-DE"/>
        </w:rPr>
        <w:t xml:space="preserve">glichst automatisiert im Rahmen von Unit-Test, Komponententest, Integrationstest, Systemtest, Regressionstest und Abnahmetest </w:t>
      </w:r>
      <w:r>
        <w:rPr>
          <w:rStyle w:val="pl-c"/>
          <w:rtl w:val="0"/>
          <w:lang w:val="de-DE"/>
        </w:rPr>
        <w:t>ü</w:t>
      </w:r>
      <w:r>
        <w:rPr>
          <w:rStyle w:val="pl-c"/>
          <w:rtl w:val="0"/>
          <w:lang w:val="de-DE"/>
        </w:rPr>
        <w:t>berpr</w:t>
      </w:r>
      <w:r>
        <w:rPr>
          <w:rStyle w:val="pl-c"/>
          <w:rtl w:val="0"/>
          <w:lang w:val="de-DE"/>
        </w:rPr>
        <w:t>ü</w:t>
      </w:r>
      <w:r>
        <w:rPr>
          <w:rStyle w:val="pl-c"/>
          <w:rtl w:val="0"/>
          <w:lang w:val="de-DE"/>
        </w:rPr>
        <w:t>fen werden.</w:t>
      </w:r>
    </w:p>
    <w:p>
      <w:pPr>
        <w:pStyle w:val="Überschrift 2"/>
        <w:numPr>
          <w:ilvl w:val="1"/>
          <w:numId w:val="25"/>
        </w:numPr>
        <w:bidi w:val="0"/>
        <w:ind w:right="0"/>
        <w:jc w:val="left"/>
        <w:rPr>
          <w:rStyle w:val="pl-c"/>
          <w:color w:val="000000"/>
          <w:u w:color="000000"/>
          <w:rtl w:val="0"/>
        </w:rPr>
      </w:pPr>
      <w:bookmarkStart w:name="_Toc27" w:id="27"/>
      <w:r>
        <w:rPr>
          <w:rStyle w:val="pl-c"/>
          <w:color w:val="4f81bd"/>
          <w:rtl w:val="0"/>
          <w:lang w:val="de-DE"/>
        </w:rPr>
        <w:t>Abnahmetest</w:t>
      </w:r>
      <w:bookmarkEnd w:id="27"/>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Leiten sie die Abnahmebedingungen aus den Kunden-Anforderungen her. Dokumentieren sie hier, welche Schritte f</w:t>
      </w:r>
      <w:r>
        <w:rPr>
          <w:rStyle w:val="pl-c"/>
          <w:rtl w:val="0"/>
          <w:lang w:val="de-DE"/>
        </w:rPr>
        <w:t>ü</w:t>
      </w:r>
      <w:r>
        <w:rPr>
          <w:rStyle w:val="pl-c"/>
          <w:rtl w:val="0"/>
          <w:lang w:val="de-DE"/>
        </w:rPr>
        <w:t>r die Abnahme erforderlich sind und welches Ergebnis jeweils erwartet wird (Test Cases).</w:t>
      </w:r>
    </w:p>
    <w:p>
      <w:pPr>
        <w:pStyle w:val="Überschrift 2"/>
        <w:numPr>
          <w:ilvl w:val="1"/>
          <w:numId w:val="25"/>
        </w:numPr>
        <w:bidi w:val="0"/>
        <w:ind w:right="0"/>
        <w:jc w:val="left"/>
        <w:rPr>
          <w:rStyle w:val="pl-c"/>
          <w:color w:val="000000"/>
          <w:u w:color="000000"/>
          <w:rtl w:val="0"/>
        </w:rPr>
      </w:pPr>
      <w:bookmarkStart w:name="_Toc28" w:id="28"/>
      <w:r>
        <w:rPr>
          <w:rStyle w:val="pl-c"/>
          <w:color w:val="4f81bd"/>
          <w:rtl w:val="0"/>
          <w:lang w:val="de-DE"/>
        </w:rPr>
        <w:t>Testplan</w:t>
      </w:r>
      <w:bookmarkEnd w:id="28"/>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Definieren sie Zeitpunkte f</w:t>
      </w:r>
      <w:r>
        <w:rPr>
          <w:rStyle w:val="pl-c"/>
          <w:rtl w:val="0"/>
          <w:lang w:val="de-DE"/>
        </w:rPr>
        <w:t>ü</w:t>
      </w:r>
      <w:r>
        <w:rPr>
          <w:rStyle w:val="pl-c"/>
          <w:rtl w:val="0"/>
          <w:lang w:val="de-DE"/>
        </w:rPr>
        <w:t>r die jeweiligen Teststufen in ihrer Projektplanung. Dazu k</w:t>
      </w:r>
      <w:r>
        <w:rPr>
          <w:rStyle w:val="pl-c"/>
          <w:rtl w:val="0"/>
          <w:lang w:val="de-DE"/>
        </w:rPr>
        <w:t>ö</w:t>
      </w:r>
      <w:r>
        <w:rPr>
          <w:rStyle w:val="pl-c"/>
          <w:rtl w:val="0"/>
          <w:lang w:val="de-DE"/>
        </w:rPr>
        <w:t>nnen sie die Meilensteine zu Hilfe nehmen.</w:t>
      </w:r>
    </w:p>
    <w:p>
      <w:pPr>
        <w:pStyle w:val="Überschrift 2"/>
        <w:numPr>
          <w:ilvl w:val="1"/>
          <w:numId w:val="25"/>
        </w:numPr>
      </w:pPr>
      <w:bookmarkStart w:name="_Toc29" w:id="29"/>
      <w:r>
        <w:rPr>
          <w:rtl w:val="0"/>
        </w:rPr>
        <w:t>Testprotokolle und Auswertungen</w:t>
      </w:r>
      <w:bookmarkEnd w:id="29"/>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Hier f</w:t>
      </w:r>
      <w:r>
        <w:rPr>
          <w:rStyle w:val="pl-c"/>
          <w:rtl w:val="0"/>
          <w:lang w:val="de-DE"/>
        </w:rPr>
        <w:t>ü</w:t>
      </w:r>
      <w:r>
        <w:rPr>
          <w:rStyle w:val="pl-c"/>
          <w:rtl w:val="0"/>
          <w:lang w:val="de-DE"/>
        </w:rPr>
        <w:t>gen sie die Test Protokolle bei, auch wenn Fehler bereits beseitigt worden sind, ist es sch</w:t>
      </w:r>
      <w:r>
        <w:rPr>
          <w:rStyle w:val="pl-c"/>
          <w:rtl w:val="0"/>
          <w:lang w:val="de-DE"/>
        </w:rPr>
        <w:t>ö</w:t>
      </w:r>
      <w:r>
        <w:rPr>
          <w:rStyle w:val="pl-c"/>
          <w:rtl w:val="0"/>
          <w:lang w:val="de-DE"/>
        </w:rPr>
        <w:t>n zu wissen, welche Fehler einst aufgetaucht sind. Eventuelle Anmerkung zur Fehlerbehandlung kann f</w:t>
      </w:r>
      <w:r>
        <w:rPr>
          <w:rStyle w:val="pl-c"/>
          <w:rtl w:val="0"/>
          <w:lang w:val="de-DE"/>
        </w:rPr>
        <w:t>ü</w:t>
      </w:r>
      <w:r>
        <w:rPr>
          <w:rStyle w:val="pl-c"/>
          <w:rtl w:val="0"/>
          <w:lang w:val="de-DE"/>
        </w:rPr>
        <w:t>r weitere Entwicklungen hilfreich sein.</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Das letzte Testprotokoll ist das Abnahmeprotokoll, das bei der abschlie</w:t>
      </w:r>
      <w:r>
        <w:rPr>
          <w:rStyle w:val="pl-c"/>
          <w:rtl w:val="0"/>
          <w:lang w:val="de-DE"/>
        </w:rPr>
        <w:t>ß</w:t>
      </w:r>
      <w:r>
        <w:rPr>
          <w:rStyle w:val="pl-c"/>
          <w:rtl w:val="0"/>
          <w:lang w:val="de-DE"/>
        </w:rPr>
        <w:t>enden Vorf</w:t>
      </w:r>
      <w:r>
        <w:rPr>
          <w:rStyle w:val="pl-c"/>
          <w:rtl w:val="0"/>
          <w:lang w:val="de-DE"/>
        </w:rPr>
        <w:t>ü</w:t>
      </w:r>
      <w:r>
        <w:rPr>
          <w:rStyle w:val="pl-c"/>
          <w:rtl w:val="0"/>
          <w:lang w:val="de-DE"/>
        </w:rPr>
        <w:t>hrung erstellt wird. Es enth</w:t>
      </w:r>
      <w:r>
        <w:rPr>
          <w:rStyle w:val="pl-c"/>
          <w:rtl w:val="0"/>
          <w:lang w:val="de-DE"/>
        </w:rPr>
        <w:t>ä</w:t>
      </w:r>
      <w:r>
        <w:rPr>
          <w:rStyle w:val="pl-c"/>
          <w:rtl w:val="0"/>
          <w:lang w:val="de-DE"/>
        </w:rPr>
        <w:t>lt eine Auflistung der erfolgreich vorgef</w:t>
      </w:r>
      <w:r>
        <w:rPr>
          <w:rStyle w:val="pl-c"/>
          <w:rtl w:val="0"/>
          <w:lang w:val="de-DE"/>
        </w:rPr>
        <w:t>ü</w:t>
      </w:r>
      <w:r>
        <w:rPr>
          <w:rStyle w:val="pl-c"/>
          <w:rtl w:val="0"/>
          <w:lang w:val="de-DE"/>
        </w:rPr>
        <w:t>hrten Funktionen des Systems sowie eine M</w:t>
      </w:r>
      <w:r>
        <w:rPr>
          <w:rStyle w:val="pl-c"/>
          <w:rtl w:val="0"/>
          <w:lang w:val="de-DE"/>
        </w:rPr>
        <w:t>ä</w:t>
      </w:r>
      <w:r>
        <w:rPr>
          <w:rStyle w:val="pl-c"/>
          <w:rtl w:val="0"/>
          <w:lang w:val="de-DE"/>
        </w:rPr>
        <w:t>ngelliste mit Erkl</w:t>
      </w:r>
      <w:r>
        <w:rPr>
          <w:rStyle w:val="pl-c"/>
          <w:rtl w:val="0"/>
          <w:lang w:val="de-DE"/>
        </w:rPr>
        <w:t>ä</w:t>
      </w:r>
      <w:r>
        <w:rPr>
          <w:rStyle w:val="pl-c"/>
          <w:rtl w:val="0"/>
          <w:lang w:val="de-DE"/>
        </w:rPr>
        <w:t>rungen der Ursachen der Fehlfunktionen und  Vorschl</w:t>
      </w:r>
      <w:r>
        <w:rPr>
          <w:rStyle w:val="pl-c"/>
          <w:rtl w:val="0"/>
          <w:lang w:val="de-DE"/>
        </w:rPr>
        <w:t>ä</w:t>
      </w:r>
      <w:r>
        <w:rPr>
          <w:rStyle w:val="pl-c"/>
          <w:rtl w:val="0"/>
          <w:lang w:val="de-DE"/>
        </w:rPr>
        <w:t>gen zur Abhilfe</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r>
        <w:rPr>
          <w:rStyle w:val="pl-c"/>
          <w:rFonts w:ascii="Arial Unicode MS" w:cs="Arial Unicode MS" w:hAnsi="Arial Unicode MS" w:eastAsia="Arial Unicode MS"/>
          <w:b w:val="0"/>
          <w:bCs w:val="0"/>
          <w:i w:val="0"/>
          <w:iCs w:val="0"/>
          <w:lang w:val="de-DE"/>
        </w:rPr>
        <w:br w:type="page"/>
      </w:r>
    </w:p>
    <w:p>
      <w:pPr>
        <w:pStyle w:val="Überschrift 1"/>
        <w:numPr>
          <w:ilvl w:val="0"/>
          <w:numId w:val="26"/>
        </w:numPr>
        <w:bidi w:val="0"/>
        <w:ind w:right="0"/>
        <w:jc w:val="left"/>
        <w:rPr>
          <w:rStyle w:val="pl-c"/>
          <w:color w:val="000000"/>
          <w:sz w:val="24"/>
          <w:szCs w:val="24"/>
          <w:u w:color="000000"/>
          <w:rtl w:val="0"/>
        </w:rPr>
      </w:pPr>
      <w:bookmarkStart w:name="_Toc30" w:id="30"/>
      <w:r>
        <w:rPr>
          <w:rStyle w:val="pl-c"/>
          <w:color w:val="365f91"/>
          <w:sz w:val="28"/>
          <w:szCs w:val="28"/>
          <w:rtl w:val="0"/>
          <w:lang w:val="de-DE"/>
        </w:rPr>
        <w:t>Lessons Learned</w:t>
      </w:r>
      <w:bookmarkEnd w:id="30"/>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F</w:t>
      </w:r>
      <w:r>
        <w:rPr>
          <w:rStyle w:val="pl-c"/>
          <w:rtl w:val="0"/>
          <w:lang w:val="de-DE"/>
        </w:rPr>
        <w:t>ü</w:t>
      </w:r>
      <w:r>
        <w:rPr>
          <w:rStyle w:val="pl-c"/>
          <w:rtl w:val="0"/>
          <w:lang w:val="de-DE"/>
        </w:rPr>
        <w:t>hren sie ein Teammeeting durch in dem gesammelt wird, was gut gelaufen war, was schlecht gelaufen war und was man im n</w:t>
      </w:r>
      <w:r>
        <w:rPr>
          <w:rStyle w:val="pl-c"/>
          <w:rtl w:val="0"/>
          <w:lang w:val="de-DE"/>
        </w:rPr>
        <w:t>ä</w:t>
      </w:r>
      <w:r>
        <w:rPr>
          <w:rStyle w:val="pl-c"/>
          <w:rtl w:val="0"/>
          <w:lang w:val="de-DE"/>
        </w:rPr>
        <w:t>chsten Projekt (z.B. im PO) besser machen will. Listen sie f</w:t>
      </w:r>
      <w:r>
        <w:rPr>
          <w:rStyle w:val="pl-c"/>
          <w:rtl w:val="0"/>
          <w:lang w:val="de-DE"/>
        </w:rPr>
        <w:t>ü</w:t>
      </w:r>
      <w:r>
        <w:rPr>
          <w:rStyle w:val="pl-c"/>
          <w:rtl w:val="0"/>
          <w:lang w:val="de-DE"/>
        </w:rPr>
        <w:t>r die Aspekte jeweils mindestens drei Punkte auf. Weitere Erfahrungen und Erkenntnisse k</w:t>
      </w:r>
      <w:r>
        <w:rPr>
          <w:rStyle w:val="pl-c"/>
          <w:rtl w:val="0"/>
          <w:lang w:val="de-DE"/>
        </w:rPr>
        <w:t>ö</w:t>
      </w:r>
      <w:r>
        <w:rPr>
          <w:rStyle w:val="pl-c"/>
          <w:rtl w:val="0"/>
          <w:lang w:val="de-DE"/>
        </w:rPr>
        <w:t>nnen hier ebenso kommentiert werden, auch Anregungen f</w:t>
      </w:r>
      <w:r>
        <w:rPr>
          <w:rStyle w:val="pl-c"/>
          <w:rtl w:val="0"/>
          <w:lang w:val="de-DE"/>
        </w:rPr>
        <w:t>ü</w:t>
      </w:r>
      <w:r>
        <w:rPr>
          <w:rStyle w:val="pl-c"/>
          <w:rtl w:val="0"/>
          <w:lang w:val="de-DE"/>
        </w:rPr>
        <w:t>r die Weiterentwicklung des Praktikums.</w:t>
      </w:r>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lang w:val="de-DE"/>
        </w:rPr>
      </w:pPr>
    </w:p>
    <w:p>
      <w:pPr>
        <w:pStyle w:val="Freie F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r>
        <w:rPr>
          <w:rFonts w:ascii="Arial Unicode MS" w:cs="Arial Unicode MS" w:hAnsi="Arial Unicode MS" w:eastAsia="Arial Unicode MS"/>
          <w:b w:val="0"/>
          <w:bCs w:val="0"/>
          <w:i w:val="0"/>
          <w:iCs w:val="0"/>
        </w:rPr>
        <w:br w:type="page"/>
      </w:r>
    </w:p>
    <w:p>
      <w:pPr>
        <w:pStyle w:val="Überschrift 1"/>
        <w:numPr>
          <w:ilvl w:val="0"/>
          <w:numId w:val="24"/>
        </w:numPr>
      </w:pPr>
      <w:bookmarkStart w:name="_Toc31" w:id="31"/>
      <w:r>
        <w:rPr>
          <w:rtl w:val="0"/>
        </w:rPr>
        <w:t>Anhang</w:t>
      </w:r>
      <w:bookmarkEnd w:id="31"/>
    </w:p>
    <w:p>
      <w:pPr>
        <w:pStyle w:val="Überschrift 2"/>
        <w:numPr>
          <w:ilvl w:val="1"/>
          <w:numId w:val="25"/>
        </w:numPr>
      </w:pPr>
      <w:bookmarkStart w:name="_Toc32" w:id="32"/>
      <w:r>
        <w:rPr>
          <w:rtl w:val="0"/>
        </w:rPr>
        <w:t>Glossar</w:t>
      </w:r>
      <w:bookmarkEnd w:id="32"/>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pl-c"/>
          <w:lang w:val="de-DE"/>
        </w:rPr>
      </w:pPr>
      <w:r>
        <w:rPr>
          <w:rStyle w:val="pl-c"/>
          <w:rtl w:val="0"/>
          <w:lang w:val="de-DE"/>
        </w:rPr>
        <w:t>Eindeutige Begriffserkl</w:t>
      </w:r>
      <w:r>
        <w:rPr>
          <w:rStyle w:val="pl-c"/>
          <w:rtl w:val="0"/>
          <w:lang w:val="de-DE"/>
        </w:rPr>
        <w:t>ä</w:t>
      </w:r>
      <w:r>
        <w:rPr>
          <w:rStyle w:val="pl-c"/>
          <w:rtl w:val="0"/>
          <w:lang w:val="de-DE"/>
        </w:rPr>
        <w:t>rungen</w:t>
      </w:r>
    </w:p>
    <w:p>
      <w:pPr>
        <w:pStyle w:val="Überschrift 2"/>
        <w:numPr>
          <w:ilvl w:val="1"/>
          <w:numId w:val="25"/>
        </w:numPr>
      </w:pPr>
      <w:bookmarkStart w:name="_Toc33" w:id="33"/>
      <w:r>
        <w:rPr>
          <w:rtl w:val="0"/>
        </w:rPr>
        <w:t>Abk</w:t>
      </w:r>
      <w:r>
        <w:rPr>
          <w:rtl w:val="0"/>
        </w:rPr>
        <w:t>ü</w:t>
      </w:r>
      <w:r>
        <w:rPr>
          <w:rtl w:val="0"/>
        </w:rPr>
        <w:t>rzungen</w:t>
      </w:r>
      <w:bookmarkEnd w:id="33"/>
    </w:p>
    <w:p>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r>
        <w:rPr>
          <w:rStyle w:val="pl-c"/>
          <w:rtl w:val="0"/>
          <w:lang w:val="de-DE"/>
        </w:rPr>
        <w:t>Listen sie alle Abk</w:t>
      </w:r>
      <w:r>
        <w:rPr>
          <w:rStyle w:val="pl-c"/>
          <w:rtl w:val="0"/>
          <w:lang w:val="de-DE"/>
        </w:rPr>
        <w:t>ü</w:t>
      </w:r>
      <w:r>
        <w:rPr>
          <w:rStyle w:val="pl-c"/>
          <w:rtl w:val="0"/>
          <w:lang w:val="de-DE"/>
        </w:rPr>
        <w:t>rzungen auf, die sie in diesem Dokument benutzt haben.</w:t>
      </w:r>
    </w:p>
    <w:sectPr>
      <w:headerReference w:type="default" r:id="rId8"/>
      <w:headerReference w:type="even" r:id="rId9"/>
      <w:footerReference w:type="default" r:id="rId10"/>
      <w:footerReference w:type="even" r:id="rId11"/>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Lucida Grand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ußzeile"/>
      <w:jc w:val="right"/>
    </w:pPr>
    <w:r>
      <w:rPr>
        <w:rtl w:val="0"/>
      </w:rPr>
      <w:tab/>
      <w:t>v0.</w:t>
    </w:r>
    <w:r>
      <w:rPr>
        <w:rtl w:val="0"/>
        <w:lang w:val="de-DE"/>
      </w:rPr>
      <w:t>74</w:t>
    </w:r>
    <w:r>
      <w:tab/>
    </w:r>
    <w:r>
      <w:rPr/>
      <w:fldChar w:fldCharType="begin" w:fldLock="0"/>
    </w:r>
    <w:r>
      <w:instrText xml:space="preserve"> PAGE </w:instrText>
    </w:r>
    <w:r>
      <w:rPr/>
      <w:fldChar w:fldCharType="separate" w:fldLock="0"/>
    </w:r>
    <w:r>
      <w:t>25</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672" w:hanging="43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76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2.%3."/>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2.%3.%4."/>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2.%3.%4.%5."/>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2.%3.%4.%5.%6."/>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2.%3.%4.%5.%6.%7."/>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2.%3.%4.%5.%6.%7.%8."/>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2.%3.%4.%5.%6.%7.%8.%9."/>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
    <w:multiLevelType w:val="hybridMultilevel"/>
    <w:lvl w:ilvl="0">
      <w:start w:val="1"/>
      <w:numFmt w:val="decimal"/>
      <w:suff w:val="tab"/>
      <w:lvlText w:val="%1."/>
      <w:lvlJc w:val="left"/>
      <w:pPr>
        <w:ind w:left="432" w:hanging="43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52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2.%3."/>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2.%3.%4."/>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2.%3.%4.%5."/>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2.%3.%4.%5.%6."/>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2.%3.%4.%5.%6.%7."/>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2.%3.%4.%5.%6.%7.%8."/>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2.%3.%4.%5.%6.%7.%8.%9."/>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Importierter Stil: 1"/>
  </w:abstractNum>
  <w:abstractNum w:abstractNumId="3">
    <w:multiLevelType w:val="hybridMultilevel"/>
    <w:styleLink w:val="Importierter Stil: 1"/>
    <w:lvl w:ilvl="0">
      <w:start w:val="1"/>
      <w:numFmt w:val="decimal"/>
      <w:suff w:val="tab"/>
      <w:lvlText w:val="%1."/>
      <w:lvlJc w:val="left"/>
      <w:pPr>
        <w:ind w:left="471" w:hanging="471"/>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abstractNum>
  <w:abstractNum w:abstractNumId="4">
    <w:multiLevelType w:val="hybridMultilevel"/>
    <w:numStyleLink w:val="Importierter Stil: 2"/>
  </w:abstractNum>
  <w:abstractNum w:abstractNumId="5">
    <w:multiLevelType w:val="hybridMultilevel"/>
    <w:styleLink w:val="Importierter Stil: 2"/>
    <w:lvl w:ilvl="0">
      <w:start w:val="1"/>
      <w:numFmt w:val="bullet"/>
      <w:suff w:val="tab"/>
      <w:lvlText w:val="•"/>
      <w:lvlJc w:val="left"/>
      <w:pPr>
        <w:tabs>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08"/>
          <w:tab w:val="num" w:pos="1416"/>
          <w:tab w:val="left" w:pos="2124"/>
          <w:tab w:val="left" w:pos="2832"/>
          <w:tab w:val="left" w:pos="3540"/>
          <w:tab w:val="left" w:pos="4248"/>
          <w:tab w:val="left" w:pos="4956"/>
          <w:tab w:val="left" w:pos="5664"/>
          <w:tab w:val="left" w:pos="6372"/>
          <w:tab w:val="left" w:pos="7080"/>
          <w:tab w:val="left" w:pos="7788"/>
          <w:tab w:val="left" w:pos="8496"/>
          <w:tab w:val="left" w:pos="9132"/>
        </w:tabs>
        <w:ind w:left="1428" w:hanging="34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08"/>
          <w:tab w:val="left" w:pos="1416"/>
          <w:tab w:val="num" w:pos="2124"/>
          <w:tab w:val="left" w:pos="2832"/>
          <w:tab w:val="left" w:pos="3540"/>
          <w:tab w:val="left" w:pos="4248"/>
          <w:tab w:val="left" w:pos="4956"/>
          <w:tab w:val="left" w:pos="5664"/>
          <w:tab w:val="left" w:pos="6372"/>
          <w:tab w:val="left" w:pos="7080"/>
          <w:tab w:val="left" w:pos="7788"/>
          <w:tab w:val="left" w:pos="8496"/>
          <w:tab w:val="left" w:pos="9132"/>
        </w:tabs>
        <w:ind w:left="2136" w:hanging="33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08"/>
          <w:tab w:val="left" w:pos="1416"/>
          <w:tab w:val="left" w:pos="2124"/>
          <w:tab w:val="num" w:pos="2832"/>
          <w:tab w:val="left" w:pos="3540"/>
          <w:tab w:val="left" w:pos="4248"/>
          <w:tab w:val="left" w:pos="4956"/>
          <w:tab w:val="left" w:pos="5664"/>
          <w:tab w:val="left" w:pos="6372"/>
          <w:tab w:val="left" w:pos="7080"/>
          <w:tab w:val="left" w:pos="7788"/>
          <w:tab w:val="left" w:pos="8496"/>
          <w:tab w:val="left" w:pos="9132"/>
        </w:tabs>
        <w:ind w:left="2844" w:hanging="32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08"/>
          <w:tab w:val="left" w:pos="1416"/>
          <w:tab w:val="left" w:pos="2124"/>
          <w:tab w:val="left" w:pos="2832"/>
          <w:tab w:val="num" w:pos="3540"/>
          <w:tab w:val="left" w:pos="4248"/>
          <w:tab w:val="left" w:pos="4956"/>
          <w:tab w:val="left" w:pos="5664"/>
          <w:tab w:val="left" w:pos="6372"/>
          <w:tab w:val="left" w:pos="7080"/>
          <w:tab w:val="left" w:pos="7788"/>
          <w:tab w:val="left" w:pos="8496"/>
          <w:tab w:val="left" w:pos="9132"/>
        </w:tabs>
        <w:ind w:left="3552" w:hanging="31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08"/>
          <w:tab w:val="left" w:pos="1416"/>
          <w:tab w:val="left" w:pos="2124"/>
          <w:tab w:val="left" w:pos="2832"/>
          <w:tab w:val="left" w:pos="3540"/>
          <w:tab w:val="num" w:pos="4248"/>
          <w:tab w:val="left" w:pos="4956"/>
          <w:tab w:val="left" w:pos="5664"/>
          <w:tab w:val="left" w:pos="6372"/>
          <w:tab w:val="left" w:pos="7080"/>
          <w:tab w:val="left" w:pos="7788"/>
          <w:tab w:val="left" w:pos="8496"/>
          <w:tab w:val="left" w:pos="9132"/>
        </w:tabs>
        <w:ind w:left="426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08"/>
          <w:tab w:val="left" w:pos="1416"/>
          <w:tab w:val="left" w:pos="2124"/>
          <w:tab w:val="left" w:pos="2832"/>
          <w:tab w:val="left" w:pos="3540"/>
          <w:tab w:val="left" w:pos="4248"/>
          <w:tab w:val="num" w:pos="4956"/>
          <w:tab w:val="left" w:pos="5664"/>
          <w:tab w:val="left" w:pos="6372"/>
          <w:tab w:val="left" w:pos="7080"/>
          <w:tab w:val="left" w:pos="7788"/>
          <w:tab w:val="left" w:pos="8496"/>
          <w:tab w:val="left" w:pos="9132"/>
        </w:tabs>
        <w:ind w:left="4968" w:hanging="28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08"/>
          <w:tab w:val="left" w:pos="1416"/>
          <w:tab w:val="left" w:pos="2124"/>
          <w:tab w:val="left" w:pos="2832"/>
          <w:tab w:val="left" w:pos="3540"/>
          <w:tab w:val="left" w:pos="4248"/>
          <w:tab w:val="left" w:pos="4956"/>
          <w:tab w:val="num" w:pos="5664"/>
          <w:tab w:val="left" w:pos="6372"/>
          <w:tab w:val="left" w:pos="7080"/>
          <w:tab w:val="left" w:pos="7788"/>
          <w:tab w:val="left" w:pos="8496"/>
          <w:tab w:val="left" w:pos="9132"/>
        </w:tabs>
        <w:ind w:left="5676" w:hanging="27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num" w:pos="6372"/>
          <w:tab w:val="left" w:pos="7080"/>
          <w:tab w:val="left" w:pos="7788"/>
          <w:tab w:val="left" w:pos="8496"/>
          <w:tab w:val="left" w:pos="9132"/>
        </w:tabs>
        <w:ind w:left="6384" w:hanging="26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ierter Stil: 3"/>
  </w:abstractNum>
  <w:abstractNum w:abstractNumId="7">
    <w:multiLevelType w:val="hybridMultilevel"/>
    <w:styleLink w:val="Importierter Stil: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bullet"/>
      <w:suff w:val="tab"/>
      <w:lvlText w:val="•"/>
      <w:lvlJc w:val="left"/>
      <w:pPr>
        <w:tabs>
          <w:tab w:val="left" w:pos="1440"/>
          <w:tab w:val="left" w:pos="2880"/>
          <w:tab w:val="left" w:pos="4320"/>
          <w:tab w:val="left" w:pos="57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880"/>
          <w:tab w:val="left" w:pos="4320"/>
          <w:tab w:val="left" w:pos="57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880"/>
          <w:tab w:val="left" w:pos="4320"/>
          <w:tab w:val="left" w:pos="57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880"/>
          <w:tab w:val="left" w:pos="4320"/>
          <w:tab w:val="left" w:pos="57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880"/>
          <w:tab w:val="left" w:pos="4320"/>
          <w:tab w:val="left" w:pos="57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880"/>
          <w:tab w:val="left" w:pos="4320"/>
          <w:tab w:val="left" w:pos="57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880"/>
          <w:tab w:val="left" w:pos="4320"/>
          <w:tab w:val="left" w:pos="57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880"/>
          <w:tab w:val="left" w:pos="4320"/>
          <w:tab w:val="left" w:pos="57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880"/>
          <w:tab w:val="left" w:pos="4320"/>
          <w:tab w:val="left" w:pos="57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bullet"/>
      <w:suff w:val="tab"/>
      <w:lvlText w:val="•"/>
      <w:lvlJc w:val="left"/>
      <w:pPr>
        <w:tabs>
          <w:tab w:val="left" w:pos="1440"/>
          <w:tab w:val="left" w:pos="2880"/>
          <w:tab w:val="left" w:pos="4320"/>
          <w:tab w:val="left" w:pos="57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880"/>
          <w:tab w:val="left" w:pos="4320"/>
          <w:tab w:val="left" w:pos="57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880"/>
          <w:tab w:val="left" w:pos="4320"/>
          <w:tab w:val="left" w:pos="57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880"/>
          <w:tab w:val="left" w:pos="4320"/>
          <w:tab w:val="left" w:pos="57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880"/>
          <w:tab w:val="left" w:pos="4320"/>
          <w:tab w:val="left" w:pos="57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880"/>
          <w:tab w:val="left" w:pos="4320"/>
          <w:tab w:val="left" w:pos="57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880"/>
          <w:tab w:val="left" w:pos="4320"/>
          <w:tab w:val="left" w:pos="57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880"/>
          <w:tab w:val="left" w:pos="4320"/>
          <w:tab w:val="left" w:pos="57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880"/>
          <w:tab w:val="left" w:pos="4320"/>
          <w:tab w:val="left" w:pos="57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tabs>
          <w:tab w:val="left" w:pos="1440"/>
          <w:tab w:val="left" w:pos="2880"/>
          <w:tab w:val="left" w:pos="4320"/>
          <w:tab w:val="left" w:pos="57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880"/>
          <w:tab w:val="left" w:pos="4320"/>
          <w:tab w:val="left" w:pos="57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880"/>
          <w:tab w:val="left" w:pos="4320"/>
          <w:tab w:val="left" w:pos="57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880"/>
          <w:tab w:val="left" w:pos="4320"/>
          <w:tab w:val="left" w:pos="57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880"/>
          <w:tab w:val="left" w:pos="4320"/>
          <w:tab w:val="left" w:pos="57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880"/>
          <w:tab w:val="left" w:pos="4320"/>
          <w:tab w:val="left" w:pos="57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880"/>
          <w:tab w:val="left" w:pos="4320"/>
          <w:tab w:val="left" w:pos="57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880"/>
          <w:tab w:val="left" w:pos="4320"/>
          <w:tab w:val="left" w:pos="57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880"/>
          <w:tab w:val="left" w:pos="4320"/>
          <w:tab w:val="left" w:pos="57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bullet"/>
      <w:suff w:val="tab"/>
      <w:lvlText w:val="•"/>
      <w:lvlJc w:val="left"/>
      <w:pPr>
        <w:tabs>
          <w:tab w:val="left" w:pos="1440"/>
          <w:tab w:val="left" w:pos="2880"/>
          <w:tab w:val="left" w:pos="4320"/>
          <w:tab w:val="left" w:pos="57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880"/>
          <w:tab w:val="left" w:pos="4320"/>
          <w:tab w:val="left" w:pos="57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880"/>
          <w:tab w:val="left" w:pos="4320"/>
          <w:tab w:val="left" w:pos="57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880"/>
          <w:tab w:val="left" w:pos="4320"/>
          <w:tab w:val="left" w:pos="57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880"/>
          <w:tab w:val="left" w:pos="4320"/>
          <w:tab w:val="left" w:pos="57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880"/>
          <w:tab w:val="left" w:pos="4320"/>
          <w:tab w:val="left" w:pos="57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880"/>
          <w:tab w:val="left" w:pos="4320"/>
          <w:tab w:val="left" w:pos="57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880"/>
          <w:tab w:val="left" w:pos="4320"/>
          <w:tab w:val="left" w:pos="57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880"/>
          <w:tab w:val="left" w:pos="4320"/>
          <w:tab w:val="left" w:pos="57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bullet"/>
      <w:suff w:val="tab"/>
      <w:lvlText w:val="•"/>
      <w:lvlJc w:val="left"/>
      <w:pPr>
        <w:tabs>
          <w:tab w:val="left" w:pos="1440"/>
          <w:tab w:val="left" w:pos="2880"/>
          <w:tab w:val="left" w:pos="4320"/>
          <w:tab w:val="left" w:pos="57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880"/>
          <w:tab w:val="left" w:pos="4320"/>
          <w:tab w:val="left" w:pos="57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880"/>
          <w:tab w:val="left" w:pos="4320"/>
          <w:tab w:val="left" w:pos="57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880"/>
          <w:tab w:val="left" w:pos="4320"/>
          <w:tab w:val="left" w:pos="57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880"/>
          <w:tab w:val="left" w:pos="4320"/>
          <w:tab w:val="left" w:pos="57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880"/>
          <w:tab w:val="left" w:pos="4320"/>
          <w:tab w:val="left" w:pos="576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880"/>
          <w:tab w:val="left" w:pos="4320"/>
          <w:tab w:val="left" w:pos="57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880"/>
          <w:tab w:val="left" w:pos="4320"/>
          <w:tab w:val="left" w:pos="57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880"/>
          <w:tab w:val="left" w:pos="4320"/>
          <w:tab w:val="left" w:pos="576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lvl w:ilvl="0">
        <w:start w:val="1"/>
        <w:numFmt w:val="decimal"/>
        <w:suff w:val="tab"/>
        <w:lvlText w:val="%1."/>
        <w:lvlJc w:val="left"/>
        <w:pPr>
          <w:ind w:left="672" w:hanging="432"/>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2"/>
      <w:lvl w:ilvl="1">
        <w:start w:val="2"/>
        <w:numFmt w:val="decimal"/>
        <w:suff w:val="tab"/>
        <w:lvlText w:val="%2."/>
        <w:lvlJc w:val="left"/>
        <w:pPr>
          <w:ind w:left="727" w:hanging="48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2.%3."/>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2.%3.%4."/>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2.%3.%4.%5."/>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2.%3.%4.%5.%6."/>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2.%3.%4.%5.%6.%7."/>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2.%3.%4.%5.%6.%7.%8."/>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2.%3.%4.%5.%6.%7.%8.%9."/>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3">
    <w:abstractNumId w:val="0"/>
    <w:lvlOverride w:ilvl="0">
      <w:startOverride w:val="2"/>
      <w:lvl w:ilvl="0">
        <w:start w:val="2"/>
        <w:numFmt w:val="decimal"/>
        <w:suff w:val="tab"/>
        <w:lvlText w:val="%1."/>
        <w:lvlJc w:val="left"/>
        <w:pPr>
          <w:ind w:left="339"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76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4">
    <w:abstractNumId w:val="0"/>
    <w:lvlOverride w:ilvl="0">
      <w:lvl w:ilvl="0">
        <w:start w:val="1"/>
        <w:numFmt w:val="decimal"/>
        <w:suff w:val="tab"/>
        <w:lvlText w:val="%1."/>
        <w:lvlJc w:val="left"/>
        <w:pPr>
          <w:ind w:left="339"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727" w:hanging="48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lvl w:ilvl="0">
        <w:start w:val="1"/>
        <w:numFmt w:val="decimal"/>
        <w:suff w:val="tab"/>
        <w:lvlText w:val="%1."/>
        <w:lvlJc w:val="left"/>
        <w:pPr>
          <w:ind w:left="396" w:hanging="39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76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6">
    <w:abstractNumId w:val="0"/>
    <w:lvlOverride w:ilvl="0">
      <w:lvl w:ilvl="0">
        <w:start w:val="1"/>
        <w:numFmt w:val="decimal"/>
        <w:suff w:val="tab"/>
        <w:lvlText w:val="%1."/>
        <w:lvlJc w:val="left"/>
        <w:pPr>
          <w:ind w:left="396" w:hanging="39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2"/>
      <w:lvl w:ilvl="1">
        <w:start w:val="2"/>
        <w:numFmt w:val="decimal"/>
        <w:suff w:val="tab"/>
        <w:lvlText w:val="%1.%2."/>
        <w:lvlJc w:val="left"/>
        <w:pPr>
          <w:ind w:left="76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7">
    <w:abstractNumId w:val="0"/>
    <w:lvlOverride w:ilvl="0">
      <w:lvl w:ilvl="0">
        <w:start w:val="1"/>
        <w:numFmt w:val="decimal"/>
        <w:suff w:val="tab"/>
        <w:lvlText w:val="%1."/>
        <w:lvlJc w:val="left"/>
        <w:pPr>
          <w:ind w:left="396" w:hanging="39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727" w:hanging="48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8">
    <w:abstractNumId w:val="0"/>
    <w:lvlOverride w:ilvl="0">
      <w:startOverride w:val="4"/>
      <w:lvl w:ilvl="0">
        <w:start w:val="4"/>
        <w:numFmt w:val="decimal"/>
        <w:suff w:val="tab"/>
        <w:lvlText w:val="%1."/>
        <w:lvlJc w:val="left"/>
        <w:pPr>
          <w:ind w:left="339"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76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tabs>
            <w:tab w:val="clear" w:pos="880"/>
          </w:tabs>
          <w:ind w:left="90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9">
    <w:abstractNumId w:val="0"/>
    <w:lvlOverride w:ilvl="0">
      <w:lvl w:ilvl="0">
        <w:start w:val="1"/>
        <w:numFmt w:val="decimal"/>
        <w:suff w:val="tab"/>
        <w:lvlText w:val="%1."/>
        <w:lvlJc w:val="left"/>
        <w:pPr>
          <w:ind w:left="339"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729" w:hanging="48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84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0">
    <w:abstractNumId w:val="1"/>
  </w:num>
  <w:num w:numId="11">
    <w:abstractNumId w:val="1"/>
    <w:lvlOverride w:ilvl="0">
      <w:lvl w:ilvl="0">
        <w:start w:val="1"/>
        <w:numFmt w:val="decimal"/>
        <w:suff w:val="tab"/>
        <w:lvlText w:val="%1."/>
        <w:lvlJc w:val="left"/>
        <w:pPr>
          <w:ind w:left="432" w:hanging="432"/>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2"/>
      <w:lvl w:ilvl="1">
        <w:start w:val="2"/>
        <w:numFmt w:val="decimal"/>
        <w:suff w:val="tab"/>
        <w:lvlText w:val="%2."/>
        <w:lvlJc w:val="left"/>
        <w:pPr>
          <w:ind w:left="487" w:hanging="48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2.%3."/>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2.%3.%4."/>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2.%3.%4.%5."/>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2.%3.%4.%5.%6."/>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2.%3.%4.%5.%6.%7."/>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2.%3.%4.%5.%6.%7.%8."/>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2.%3.%4.%5.%6.%7.%8.%9."/>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2">
    <w:abstractNumId w:val="1"/>
    <w:lvlOverride w:ilvl="0">
      <w:startOverride w:val="2"/>
      <w:lvl w:ilvl="0">
        <w:start w:val="2"/>
        <w:numFmt w:val="decimal"/>
        <w:suff w:val="tab"/>
        <w:lvlText w:val="%1."/>
        <w:lvlJc w:val="left"/>
        <w:pPr>
          <w:ind w:left="339"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2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3">
    <w:abstractNumId w:val="1"/>
    <w:lvlOverride w:ilvl="0">
      <w:lvl w:ilvl="0">
        <w:start w:val="1"/>
        <w:numFmt w:val="decimal"/>
        <w:suff w:val="tab"/>
        <w:lvlText w:val="%1."/>
        <w:lvlJc w:val="left"/>
        <w:pPr>
          <w:ind w:left="339"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487" w:hanging="48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1"/>
    <w:lvlOverride w:ilvl="0">
      <w:lvl w:ilvl="0">
        <w:start w:val="1"/>
        <w:numFmt w:val="decimal"/>
        <w:suff w:val="tab"/>
        <w:lvlText w:val="%1."/>
        <w:lvlJc w:val="left"/>
        <w:pPr>
          <w:tabs>
            <w:tab w:val="clear" w:pos="362"/>
          </w:tabs>
          <w:ind w:left="396" w:hanging="39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2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5">
    <w:abstractNumId w:val="1"/>
    <w:lvlOverride w:ilvl="0">
      <w:lvl w:ilvl="0">
        <w:start w:val="1"/>
        <w:numFmt w:val="decimal"/>
        <w:suff w:val="tab"/>
        <w:lvlText w:val="%1."/>
        <w:lvlJc w:val="left"/>
        <w:pPr>
          <w:tabs>
            <w:tab w:val="clear" w:pos="362"/>
          </w:tabs>
          <w:ind w:left="396" w:hanging="39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2"/>
      <w:lvl w:ilvl="1">
        <w:start w:val="2"/>
        <w:numFmt w:val="decimal"/>
        <w:suff w:val="tab"/>
        <w:lvlText w:val="%1.%2."/>
        <w:lvlJc w:val="left"/>
        <w:pPr>
          <w:ind w:left="52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6">
    <w:abstractNumId w:val="1"/>
    <w:lvlOverride w:ilvl="0">
      <w:lvl w:ilvl="0">
        <w:start w:val="1"/>
        <w:numFmt w:val="decimal"/>
        <w:suff w:val="tab"/>
        <w:lvlText w:val="%1."/>
        <w:lvlJc w:val="left"/>
        <w:pPr>
          <w:tabs>
            <w:tab w:val="clear" w:pos="362"/>
          </w:tabs>
          <w:ind w:left="396" w:hanging="39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487" w:hanging="487"/>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7">
    <w:abstractNumId w:val="1"/>
    <w:lvlOverride w:ilvl="0">
      <w:startOverride w:val="4"/>
      <w:lvl w:ilvl="0">
        <w:start w:val="4"/>
        <w:numFmt w:val="decimal"/>
        <w:suff w:val="tab"/>
        <w:lvlText w:val="%1."/>
        <w:lvlJc w:val="left"/>
        <w:pPr>
          <w:ind w:left="339"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28" w:hanging="528"/>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66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8">
    <w:abstractNumId w:val="1"/>
    <w:lvlOverride w:ilvl="0">
      <w:lvl w:ilvl="0">
        <w:start w:val="1"/>
        <w:numFmt w:val="decimal"/>
        <w:suff w:val="tab"/>
        <w:lvlText w:val="%1."/>
        <w:lvlJc w:val="left"/>
        <w:pPr>
          <w:ind w:left="339" w:hanging="33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489" w:hanging="48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609" w:hanging="609"/>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9">
    <w:abstractNumId w:val="3"/>
  </w:num>
  <w:num w:numId="20">
    <w:abstractNumId w:val="2"/>
  </w:num>
  <w:num w:numId="21">
    <w:abstractNumId w:val="5"/>
  </w:num>
  <w:num w:numId="22">
    <w:abstractNumId w:val="4"/>
  </w:num>
  <w:num w:numId="23">
    <w:abstractNumId w:val="2"/>
    <w:lvlOverride w:ilvl="0">
      <w:lvl w:ilvl="0">
        <w:start w:val="1"/>
        <w:numFmt w:val="decimal"/>
        <w:suff w:val="tab"/>
        <w:lvlText w:val="%1."/>
        <w:lvlJc w:val="left"/>
        <w:pPr>
          <w:ind w:left="471" w:hanging="471"/>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2"/>
      <w:lvl w:ilvl="1">
        <w:start w:val="2"/>
        <w:numFmt w:val="decimal"/>
        <w:suff w:val="tab"/>
        <w:lvlText w:val="%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24">
    <w:abstractNumId w:val="2"/>
    <w:lvlOverride w:ilvl="0">
      <w:startOverride w:val="2"/>
      <w:lvl w:ilvl="0">
        <w:start w:val="2"/>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25">
    <w:abstractNumId w:val="2"/>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6">
    <w:abstractNumId w:val="2"/>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27">
    <w:abstractNumId w:val="2"/>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2"/>
      <w:lvl w:ilvl="1">
        <w:start w:val="2"/>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28">
    <w:abstractNumId w:val="2"/>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29">
    <w:abstractNumId w:val="7"/>
  </w:num>
  <w:num w:numId="30">
    <w:abstractNumId w:val="6"/>
  </w:num>
  <w:num w:numId="31">
    <w:abstractNumId w:val="2"/>
    <w:lvlOverride w:ilvl="0">
      <w:startOverride w:val="4"/>
      <w:lvl w:ilvl="0">
        <w:start w:val="4"/>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32">
    <w:abstractNumId w:val="8"/>
  </w:num>
  <w:num w:numId="33">
    <w:abstractNumId w:val="9"/>
  </w:num>
  <w:num w:numId="34">
    <w:abstractNumId w:val="10"/>
  </w:num>
  <w:num w:numId="35">
    <w:abstractNumId w:val="11"/>
  </w:num>
  <w:num w:numId="36">
    <w:abstractNumId w:val="12"/>
  </w:num>
  <w:num w:numId="37">
    <w:abstractNumId w:val="13"/>
  </w:num>
  <w:num w:numId="38">
    <w:abstractNumId w:val="14"/>
  </w:num>
  <w:num w:numId="39">
    <w:abstractNumId w:val="15"/>
  </w:num>
  <w:num w:numId="40">
    <w:abstractNumId w:val="16"/>
  </w:num>
  <w:num w:numId="41">
    <w:abstractNumId w:val="17"/>
  </w:num>
  <w:num w:numId="42">
    <w:abstractNumId w:val="18"/>
  </w:num>
  <w:num w:numId="43">
    <w:abstractNumId w:val="19"/>
  </w:num>
  <w:num w:numId="44">
    <w:abstractNumId w:val="20"/>
  </w:num>
  <w:num w:numId="45">
    <w:abstractNumId w:val="21"/>
  </w:num>
  <w:num w:numId="46">
    <w:abstractNumId w:val="22"/>
  </w:num>
  <w:num w:numId="47">
    <w:abstractNumId w:val="23"/>
  </w:num>
  <w:num w:numId="48">
    <w:abstractNumId w:val="24"/>
  </w:num>
  <w:num w:numId="49">
    <w:abstractNumId w:val="25"/>
  </w:num>
  <w:num w:numId="50">
    <w:abstractNumId w:val="26"/>
  </w:num>
  <w:num w:numId="51">
    <w:abstractNumId w:val="27"/>
  </w:num>
  <w:num w:numId="52">
    <w:abstractNumId w:val="28"/>
  </w:num>
  <w:num w:numId="53">
    <w:abstractNumId w:val="29"/>
  </w:num>
  <w:num w:numId="54">
    <w:abstractNumId w:val="30"/>
  </w:num>
  <w:num w:numId="55">
    <w:abstractNumId w:val="31"/>
  </w:num>
  <w:num w:numId="56">
    <w:abstractNumId w:val="2"/>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8" w:hanging="578"/>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57">
    <w:abstractNumId w:val="2"/>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58">
    <w:abstractNumId w:val="2"/>
    <w:lvlOverride w:ilvl="0">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720" w:hanging="72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0"/>
  <w:evenAndOddHeaders w:val="1"/>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ußzeile">
    <w:name w:val="Fußzeile"/>
    <w:next w:val="Fußzeile"/>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Liberation Überschrift Top - Schlicht">
    <w:name w:val="Liberation Überschrift Top - Schlicht"/>
    <w:next w:val="Liberation Überschrift Top - Schlicht"/>
    <w:pPr>
      <w:keepNext w:val="0"/>
      <w:keepLines w:val="0"/>
      <w:pageBreakBefore w:val="0"/>
      <w:widowControl w:val="0"/>
      <w:shd w:val="clear" w:color="auto" w:fill="auto"/>
      <w:suppressAutoHyphens w:val="1"/>
      <w:bidi w:val="0"/>
      <w:spacing w:before="283" w:after="283"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40"/>
      <w:szCs w:val="40"/>
      <w:u w:val="none" w:color="000000"/>
      <w:vertAlign w:val="baseline"/>
      <w:lang w:val="de-DE"/>
    </w:rPr>
  </w:style>
  <w:style w:type="character" w:styleId="pl-c">
    <w:name w:val="pl-c"/>
    <w:rPr>
      <w:lang w:val="en-US"/>
    </w:rPr>
  </w:style>
  <w:style w:type="paragraph" w:styleId="Template">
    <w:name w:val="Template"/>
    <w:next w:val="Template"/>
    <w:pPr>
      <w:keepNext w:val="0"/>
      <w:keepLines w:val="0"/>
      <w:pageBreakBefore w:val="0"/>
      <w:widowControl w:val="0"/>
      <w:shd w:val="clear" w:color="auto" w:fill="auto"/>
      <w:suppressAutoHyphens w:val="1"/>
      <w:bidi w:val="0"/>
      <w:spacing w:before="0" w:after="120" w:line="276"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4"/>
      <w:szCs w:val="24"/>
      <w:u w:val="none" w:color="ff0000"/>
      <w:vertAlign w:val="baseline"/>
      <w:lang w:val="de-DE"/>
    </w:rPr>
  </w:style>
  <w:style w:type="paragraph" w:styleId="Liberation Text - Schlicht">
    <w:name w:val="Liberation Text - Schlicht"/>
    <w:next w:val="Liberation Text - Schlicht"/>
    <w:pPr>
      <w:keepNext w:val="0"/>
      <w:keepLines w:val="0"/>
      <w:pageBreakBefore w:val="0"/>
      <w:widowControl w:val="0"/>
      <w:shd w:val="clear" w:color="auto" w:fill="auto"/>
      <w:suppressAutoHyphens w:val="1"/>
      <w:bidi w:val="0"/>
      <w:spacing w:before="0" w:after="200" w:line="276"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lang w:val="de-DE"/>
    </w:rPr>
  </w:style>
  <w:style w:type="paragraph" w:styleId="Standard">
    <w:name w:val="Standard"/>
    <w:next w:val="Standard"/>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Tabellenraster1">
    <w:name w:val="Tabellenraster1"/>
    <w:next w:val="Tabellenraster1"/>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Lucida Grande" w:cs="Arial Unicode MS" w:hAnsi="Lucida Grand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TOC 1">
    <w:name w:val="TOC 1"/>
    <w:next w:val="TOC 1"/>
    <w:pPr>
      <w:keepNext w:val="0"/>
      <w:keepLines w:val="0"/>
      <w:pageBreakBefore w:val="0"/>
      <w:widowControl w:val="1"/>
      <w:shd w:val="clear" w:color="auto" w:fill="auto"/>
      <w:tabs>
        <w:tab w:val="left" w:pos="440"/>
        <w:tab w:val="right" w:pos="9612" w:leader="dot"/>
      </w:tabs>
      <w:suppressAutoHyphens w:val="0"/>
      <w:bidi w:val="0"/>
      <w:spacing w:before="0" w:after="100" w:line="276"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Überschrift 1">
    <w:name w:val="Überschrift 1"/>
    <w:next w:val="Standard"/>
    <w:pPr>
      <w:keepNext w:val="1"/>
      <w:keepLines w:val="1"/>
      <w:pageBreakBefore w:val="0"/>
      <w:widowControl w:val="1"/>
      <w:shd w:val="clear" w:color="auto" w:fill="auto"/>
      <w:suppressAutoHyphens w:val="0"/>
      <w:bidi w:val="0"/>
      <w:spacing w:before="480" w:after="120" w:line="276" w:lineRule="auto"/>
      <w:ind w:left="0" w:right="0" w:firstLine="0"/>
      <w:jc w:val="left"/>
      <w:outlineLvl w:val="0"/>
    </w:pPr>
    <w:rPr>
      <w:rFonts w:ascii="Calibri" w:cs="Calibri" w:hAnsi="Calibri" w:eastAsia="Calibri"/>
      <w:b w:val="1"/>
      <w:bCs w:val="1"/>
      <w:i w:val="0"/>
      <w:iCs w:val="0"/>
      <w:caps w:val="0"/>
      <w:smallCaps w:val="0"/>
      <w:strike w:val="0"/>
      <w:dstrike w:val="0"/>
      <w:outline w:val="0"/>
      <w:color w:val="365f91"/>
      <w:spacing w:val="0"/>
      <w:kern w:val="0"/>
      <w:position w:val="0"/>
      <w:sz w:val="28"/>
      <w:szCs w:val="28"/>
      <w:u w:val="none" w:color="365f91"/>
      <w:vertAlign w:val="baseline"/>
      <w:lang w:val="de-DE"/>
    </w:rPr>
  </w:style>
  <w:style w:type="paragraph" w:styleId="TOC 2">
    <w:name w:val="TOC 2"/>
    <w:next w:val="TOC 2"/>
    <w:pPr>
      <w:keepNext w:val="0"/>
      <w:keepLines w:val="0"/>
      <w:pageBreakBefore w:val="0"/>
      <w:widowControl w:val="1"/>
      <w:shd w:val="clear" w:color="auto" w:fill="auto"/>
      <w:tabs>
        <w:tab w:val="left" w:pos="880"/>
        <w:tab w:val="right" w:pos="9612" w:leader="dot"/>
      </w:tabs>
      <w:suppressAutoHyphens w:val="0"/>
      <w:bidi w:val="0"/>
      <w:spacing w:before="0" w:after="100" w:line="276" w:lineRule="auto"/>
      <w:ind w:left="24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Überschrift 2">
    <w:name w:val="Überschrift 2"/>
    <w:next w:val="Standard"/>
    <w:pPr>
      <w:keepNext w:val="1"/>
      <w:keepLines w:val="1"/>
      <w:pageBreakBefore w:val="0"/>
      <w:widowControl w:val="1"/>
      <w:shd w:val="clear" w:color="auto" w:fill="auto"/>
      <w:suppressAutoHyphens w:val="0"/>
      <w:bidi w:val="0"/>
      <w:spacing w:before="200" w:after="120" w:line="276" w:lineRule="auto"/>
      <w:ind w:left="0" w:right="0" w:firstLine="0"/>
      <w:jc w:val="left"/>
      <w:outlineLvl w:val="1"/>
    </w:pPr>
    <w:rPr>
      <w:rFonts w:ascii="Calibri" w:cs="Calibri" w:hAnsi="Calibri" w:eastAsia="Calibri"/>
      <w:b w:val="1"/>
      <w:bCs w:val="1"/>
      <w:i w:val="0"/>
      <w:iCs w:val="0"/>
      <w:caps w:val="0"/>
      <w:smallCaps w:val="0"/>
      <w:strike w:val="0"/>
      <w:dstrike w:val="0"/>
      <w:outline w:val="0"/>
      <w:color w:val="4f81bd"/>
      <w:spacing w:val="0"/>
      <w:kern w:val="0"/>
      <w:position w:val="0"/>
      <w:sz w:val="26"/>
      <w:szCs w:val="26"/>
      <w:u w:val="none" w:color="4f81bd"/>
      <w:vertAlign w:val="baseline"/>
      <w:lang w:val="de-DE"/>
    </w:rPr>
  </w:style>
  <w:style w:type="paragraph" w:styleId="TOC 3">
    <w:name w:val="TOC 3"/>
    <w:next w:val="TOC 3"/>
    <w:pPr>
      <w:keepNext w:val="0"/>
      <w:keepLines w:val="0"/>
      <w:pageBreakBefore w:val="0"/>
      <w:widowControl w:val="1"/>
      <w:shd w:val="clear" w:color="auto" w:fill="auto"/>
      <w:tabs>
        <w:tab w:val="left" w:pos="1320"/>
        <w:tab w:val="right" w:pos="9612" w:leader="dot"/>
      </w:tabs>
      <w:suppressAutoHyphens w:val="0"/>
      <w:bidi w:val="0"/>
      <w:spacing w:before="0" w:after="200" w:line="276" w:lineRule="auto"/>
      <w:ind w:left="44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Überschrift 3">
    <w:name w:val="Überschrift 3"/>
    <w:next w:val="Standard"/>
    <w:pPr>
      <w:keepNext w:val="1"/>
      <w:keepLines w:val="1"/>
      <w:pageBreakBefore w:val="0"/>
      <w:widowControl w:val="1"/>
      <w:shd w:val="clear" w:color="auto" w:fill="auto"/>
      <w:suppressAutoHyphens w:val="0"/>
      <w:bidi w:val="0"/>
      <w:spacing w:before="200" w:after="200" w:line="276" w:lineRule="auto"/>
      <w:ind w:left="0" w:right="0" w:firstLine="0"/>
      <w:jc w:val="left"/>
      <w:outlineLvl w:val="2"/>
    </w:pPr>
    <w:rPr>
      <w:rFonts w:ascii="Calibri" w:cs="Calibri" w:hAnsi="Calibri" w:eastAsia="Calibri"/>
      <w:b w:val="1"/>
      <w:bCs w:val="1"/>
      <w:i w:val="0"/>
      <w:iCs w:val="0"/>
      <w:caps w:val="0"/>
      <w:smallCaps w:val="0"/>
      <w:strike w:val="0"/>
      <w:dstrike w:val="0"/>
      <w:outline w:val="0"/>
      <w:color w:val="4f81bd"/>
      <w:spacing w:val="0"/>
      <w:kern w:val="0"/>
      <w:position w:val="0"/>
      <w:sz w:val="22"/>
      <w:szCs w:val="22"/>
      <w:u w:val="none" w:color="4f81bd"/>
      <w:vertAlign w:val="baseline"/>
      <w:lang w:val="de-DE"/>
    </w:rPr>
  </w:style>
  <w:style w:type="paragraph" w:styleId="TOC 1.0">
    <w:name w:val="TOC 1"/>
    <w:next w:val="TOC 1.0"/>
    <w:pPr>
      <w:keepNext w:val="0"/>
      <w:keepLines w:val="0"/>
      <w:pageBreakBefore w:val="0"/>
      <w:widowControl w:val="1"/>
      <w:shd w:val="clear" w:color="auto" w:fill="auto"/>
      <w:tabs>
        <w:tab w:val="left" w:pos="362"/>
        <w:tab w:val="right" w:pos="9612" w:leader="dot"/>
      </w:tabs>
      <w:suppressAutoHyphens w:val="0"/>
      <w:bidi w:val="0"/>
      <w:spacing w:before="0" w:after="200" w:line="276"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TOC 2.0">
    <w:name w:val="TOC 2"/>
    <w:next w:val="TOC 2.0"/>
    <w:pPr>
      <w:keepNext w:val="0"/>
      <w:keepLines w:val="0"/>
      <w:pageBreakBefore w:val="0"/>
      <w:widowControl w:val="1"/>
      <w:shd w:val="clear" w:color="auto" w:fill="auto"/>
      <w:tabs>
        <w:tab w:val="left" w:pos="769"/>
        <w:tab w:val="right" w:pos="9612" w:leader="dot"/>
      </w:tabs>
      <w:suppressAutoHyphens w:val="0"/>
      <w:bidi w:val="0"/>
      <w:spacing w:before="0" w:after="200" w:line="276"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TOC 3.0">
    <w:name w:val="TOC 3"/>
    <w:next w:val="TOC 3.0"/>
    <w:pPr>
      <w:keepNext w:val="0"/>
      <w:keepLines w:val="0"/>
      <w:pageBreakBefore w:val="0"/>
      <w:widowControl w:val="1"/>
      <w:shd w:val="clear" w:color="auto" w:fill="auto"/>
      <w:tabs>
        <w:tab w:val="left" w:pos="1136"/>
        <w:tab w:val="right" w:pos="9612" w:leader="dot"/>
      </w:tabs>
      <w:suppressAutoHyphens w:val="0"/>
      <w:bidi w:val="0"/>
      <w:spacing w:before="0" w:after="200" w:line="276"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numbering" w:styleId="Importierter Stil: 1">
    <w:name w:val="Importierter Stil: 1"/>
    <w:pPr>
      <w:numPr>
        <w:numId w:val="19"/>
      </w:numPr>
    </w:pPr>
  </w:style>
  <w:style w:type="numbering" w:styleId="Importierter Stil: 2">
    <w:name w:val="Importierter Stil: 2"/>
    <w:pPr>
      <w:numPr>
        <w:numId w:val="21"/>
      </w:numPr>
    </w:pPr>
  </w:style>
  <w:style w:type="numbering" w:styleId="Importierter Stil: 3">
    <w:name w:val="Importierter Stil: 3"/>
    <w:pPr>
      <w:numPr>
        <w:numId w:val="29"/>
      </w:numPr>
    </w:pPr>
  </w:style>
  <w:style w:type="paragraph" w:styleId="Freie Form">
    <w:name w:val="Freie Form"/>
    <w:next w:val="Freie Form"/>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vertAlign w:val="baseline"/>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